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CED7" w14:textId="07B55155" w:rsidR="00F14300" w:rsidRPr="00134299" w:rsidRDefault="00134299" w:rsidP="00C13142">
      <w:pPr>
        <w:spacing w:after="0"/>
        <w:ind w:left="720" w:hanging="720"/>
        <w:jc w:val="center"/>
        <w:rPr>
          <w:rFonts w:ascii="Times New Roman" w:hAnsi="Times New Roman" w:cs="Times New Roman"/>
          <w:b/>
          <w:sz w:val="24"/>
        </w:rPr>
      </w:pPr>
      <w:r w:rsidRPr="00134299">
        <w:rPr>
          <w:rFonts w:ascii="Times New Roman" w:hAnsi="Times New Roman" w:cs="Times New Roman"/>
          <w:b/>
          <w:sz w:val="24"/>
        </w:rPr>
        <w:t>RCHAIN COOPERATIVE</w:t>
      </w:r>
    </w:p>
    <w:p w14:paraId="2525F73B" w14:textId="76277ED9" w:rsidR="00134299" w:rsidRPr="00134299" w:rsidRDefault="001C7714" w:rsidP="00134299">
      <w:pPr>
        <w:spacing w:after="0"/>
        <w:jc w:val="center"/>
        <w:rPr>
          <w:rFonts w:ascii="Times New Roman" w:hAnsi="Times New Roman" w:cs="Times New Roman"/>
          <w:b/>
          <w:sz w:val="24"/>
        </w:rPr>
      </w:pPr>
      <w:r>
        <w:rPr>
          <w:rFonts w:ascii="Times New Roman" w:hAnsi="Times New Roman" w:cs="Times New Roman"/>
          <w:b/>
          <w:sz w:val="24"/>
        </w:rPr>
        <w:t xml:space="preserve">TOKEN </w:t>
      </w:r>
      <w:r w:rsidR="006E070E">
        <w:rPr>
          <w:rFonts w:ascii="Times New Roman" w:hAnsi="Times New Roman" w:cs="Times New Roman"/>
          <w:b/>
          <w:sz w:val="24"/>
        </w:rPr>
        <w:t>SALE</w:t>
      </w:r>
      <w:r w:rsidR="00134299" w:rsidRPr="00134299">
        <w:rPr>
          <w:rFonts w:ascii="Times New Roman" w:hAnsi="Times New Roman" w:cs="Times New Roman"/>
          <w:b/>
          <w:sz w:val="24"/>
        </w:rPr>
        <w:t xml:space="preserve"> TERMS</w:t>
      </w:r>
    </w:p>
    <w:p w14:paraId="3C8A6647" w14:textId="77777777" w:rsidR="00134299" w:rsidRDefault="00134299" w:rsidP="00134299">
      <w:pPr>
        <w:spacing w:after="0"/>
        <w:jc w:val="center"/>
        <w:rPr>
          <w:rFonts w:ascii="Times New Roman" w:hAnsi="Times New Roman" w:cs="Times New Roman"/>
          <w:b/>
        </w:rPr>
      </w:pPr>
    </w:p>
    <w:p w14:paraId="24829573" w14:textId="3C70E8F0" w:rsidR="00134299" w:rsidRDefault="00134299" w:rsidP="00134299">
      <w:pPr>
        <w:spacing w:after="0"/>
      </w:pPr>
      <w:r w:rsidRPr="00134299">
        <w:rPr>
          <w:rFonts w:ascii="Times New Roman" w:hAnsi="Times New Roman"/>
          <w:sz w:val="24"/>
        </w:rPr>
        <w:t xml:space="preserve">PLEASE READ THESE </w:t>
      </w:r>
      <w:r w:rsidR="006E070E">
        <w:rPr>
          <w:rFonts w:ascii="Times New Roman" w:hAnsi="Times New Roman"/>
          <w:sz w:val="24"/>
        </w:rPr>
        <w:t>SALE</w:t>
      </w:r>
      <w:r w:rsidRPr="00134299">
        <w:rPr>
          <w:rFonts w:ascii="Times New Roman" w:hAnsi="Times New Roman"/>
          <w:sz w:val="24"/>
        </w:rPr>
        <w:t xml:space="preserve"> TERMS CAREFULLY. NOTE THAT</w:t>
      </w:r>
      <w:r w:rsidR="00C143A1" w:rsidRPr="00C143A1">
        <w:rPr>
          <w:rFonts w:ascii="Times New Roman" w:hAnsi="Times New Roman"/>
          <w:sz w:val="24"/>
        </w:rPr>
        <w:t xml:space="preserve"> SECTION 18 </w:t>
      </w:r>
      <w:r w:rsidRPr="00134299">
        <w:rPr>
          <w:rFonts w:ascii="Times New Roman" w:hAnsi="Times New Roman"/>
          <w:sz w:val="24"/>
        </w:rPr>
        <w:t xml:space="preserve">CONTAINS A BINDING ARBITRATION CLAUSE AND CLASS ACTION WAIVER, WHICH AFFECT YOUR LEGAL RIGHTS. IF YOU DO NOT AGREE TO THESE TERMS, DO NOT PURCHASE </w:t>
      </w:r>
      <w:r w:rsidR="00C15FF9">
        <w:rPr>
          <w:rFonts w:ascii="Times New Roman" w:hAnsi="Times New Roman"/>
          <w:sz w:val="24"/>
        </w:rPr>
        <w:t>RHOC</w:t>
      </w:r>
      <w:r>
        <w:t>.</w:t>
      </w:r>
    </w:p>
    <w:p w14:paraId="40AC2695" w14:textId="77777777" w:rsidR="00134299" w:rsidRDefault="00134299" w:rsidP="00134299">
      <w:pPr>
        <w:spacing w:after="0"/>
      </w:pPr>
    </w:p>
    <w:p w14:paraId="2750F8BF" w14:textId="63CEF5D4" w:rsidR="00134299" w:rsidRDefault="00134299" w:rsidP="00134299">
      <w:pPr>
        <w:spacing w:after="0"/>
        <w:rPr>
          <w:rFonts w:ascii="Times New Roman" w:hAnsi="Times New Roman"/>
          <w:sz w:val="24"/>
        </w:rPr>
      </w:pPr>
      <w:r w:rsidRPr="00134299">
        <w:rPr>
          <w:rFonts w:ascii="Times New Roman" w:hAnsi="Times New Roman"/>
          <w:sz w:val="24"/>
        </w:rPr>
        <w:t xml:space="preserve">Your purchase of </w:t>
      </w:r>
      <w:proofErr w:type="spellStart"/>
      <w:r w:rsidRPr="00134299">
        <w:rPr>
          <w:rFonts w:ascii="Times New Roman" w:hAnsi="Times New Roman"/>
          <w:sz w:val="24"/>
        </w:rPr>
        <w:t>RChain</w:t>
      </w:r>
      <w:proofErr w:type="spellEnd"/>
      <w:r w:rsidRPr="00134299">
        <w:rPr>
          <w:rFonts w:ascii="Times New Roman" w:hAnsi="Times New Roman"/>
          <w:sz w:val="24"/>
        </w:rPr>
        <w:t xml:space="preserve"> tokens (“</w:t>
      </w:r>
      <w:r w:rsidRPr="00134299">
        <w:rPr>
          <w:rFonts w:ascii="Times New Roman" w:hAnsi="Times New Roman"/>
          <w:b/>
          <w:sz w:val="24"/>
        </w:rPr>
        <w:t>RHOC</w:t>
      </w:r>
      <w:r w:rsidRPr="00134299">
        <w:rPr>
          <w:rFonts w:ascii="Times New Roman" w:hAnsi="Times New Roman"/>
          <w:sz w:val="24"/>
        </w:rPr>
        <w:t>”</w:t>
      </w:r>
      <w:r w:rsidR="00120A90">
        <w:rPr>
          <w:rFonts w:ascii="Times New Roman" w:hAnsi="Times New Roman"/>
          <w:sz w:val="24"/>
        </w:rPr>
        <w:t>) during the private token sale</w:t>
      </w:r>
      <w:r w:rsidR="0059282E">
        <w:rPr>
          <w:rFonts w:ascii="Times New Roman" w:hAnsi="Times New Roman"/>
          <w:sz w:val="24"/>
        </w:rPr>
        <w:t xml:space="preserve"> </w:t>
      </w:r>
      <w:r w:rsidR="00120A90">
        <w:rPr>
          <w:rFonts w:ascii="Times New Roman" w:hAnsi="Times New Roman"/>
          <w:sz w:val="24"/>
        </w:rPr>
        <w:t xml:space="preserve">as defined below, from </w:t>
      </w:r>
      <w:proofErr w:type="spellStart"/>
      <w:r w:rsidR="00120A90">
        <w:rPr>
          <w:rFonts w:ascii="Times New Roman" w:hAnsi="Times New Roman"/>
          <w:sz w:val="24"/>
        </w:rPr>
        <w:t>RChain</w:t>
      </w:r>
      <w:proofErr w:type="spellEnd"/>
      <w:r w:rsidR="00120A90">
        <w:rPr>
          <w:rFonts w:ascii="Times New Roman" w:hAnsi="Times New Roman"/>
          <w:sz w:val="24"/>
        </w:rPr>
        <w:t xml:space="preserve"> Cooperative</w:t>
      </w:r>
      <w:r w:rsidRPr="00134299">
        <w:rPr>
          <w:rFonts w:ascii="Times New Roman" w:hAnsi="Times New Roman"/>
          <w:sz w:val="24"/>
        </w:rPr>
        <w:t xml:space="preserve"> (the “</w:t>
      </w:r>
      <w:r w:rsidRPr="00134299">
        <w:rPr>
          <w:rFonts w:ascii="Times New Roman" w:hAnsi="Times New Roman"/>
          <w:b/>
          <w:sz w:val="24"/>
        </w:rPr>
        <w:t>Company</w:t>
      </w:r>
      <w:r w:rsidRPr="00134299">
        <w:rPr>
          <w:rFonts w:ascii="Times New Roman" w:hAnsi="Times New Roman"/>
          <w:sz w:val="24"/>
        </w:rPr>
        <w:t>,” “</w:t>
      </w:r>
      <w:r w:rsidRPr="00120A90">
        <w:rPr>
          <w:rFonts w:ascii="Times New Roman" w:hAnsi="Times New Roman"/>
          <w:sz w:val="24"/>
        </w:rPr>
        <w:t>we,</w:t>
      </w:r>
      <w:r w:rsidRPr="00134299">
        <w:rPr>
          <w:rFonts w:ascii="Times New Roman" w:hAnsi="Times New Roman"/>
          <w:sz w:val="24"/>
        </w:rPr>
        <w:t>” or “us”) is subject to these terms of sale (“</w:t>
      </w:r>
      <w:r w:rsidRPr="00134299">
        <w:rPr>
          <w:rFonts w:ascii="Times New Roman" w:hAnsi="Times New Roman"/>
          <w:b/>
          <w:sz w:val="24"/>
        </w:rPr>
        <w:t>Terms</w:t>
      </w:r>
      <w:r w:rsidRPr="00134299">
        <w:rPr>
          <w:rFonts w:ascii="Times New Roman" w:hAnsi="Times New Roman"/>
          <w:sz w:val="24"/>
        </w:rPr>
        <w:t>”). Each of you and Company is a “</w:t>
      </w:r>
      <w:r w:rsidRPr="00134299">
        <w:rPr>
          <w:rFonts w:ascii="Times New Roman" w:hAnsi="Times New Roman"/>
          <w:b/>
          <w:sz w:val="24"/>
        </w:rPr>
        <w:t>Party</w:t>
      </w:r>
      <w:r w:rsidRPr="00134299">
        <w:rPr>
          <w:rFonts w:ascii="Times New Roman" w:hAnsi="Times New Roman"/>
          <w:sz w:val="24"/>
        </w:rPr>
        <w:t>” and, together, the “</w:t>
      </w:r>
      <w:r w:rsidRPr="00134299">
        <w:rPr>
          <w:rFonts w:ascii="Times New Roman" w:hAnsi="Times New Roman"/>
          <w:b/>
          <w:sz w:val="24"/>
        </w:rPr>
        <w:t>Parties</w:t>
      </w:r>
      <w:r w:rsidRPr="00134299">
        <w:rPr>
          <w:rFonts w:ascii="Times New Roman" w:hAnsi="Times New Roman"/>
          <w:sz w:val="24"/>
        </w:rPr>
        <w:t xml:space="preserve">.” </w:t>
      </w:r>
    </w:p>
    <w:p w14:paraId="68639053" w14:textId="77777777" w:rsidR="00134299" w:rsidRDefault="00134299" w:rsidP="00134299">
      <w:pPr>
        <w:spacing w:after="0"/>
        <w:rPr>
          <w:rFonts w:ascii="Times New Roman" w:hAnsi="Times New Roman"/>
          <w:sz w:val="24"/>
        </w:rPr>
      </w:pPr>
    </w:p>
    <w:p w14:paraId="4EA4B14B" w14:textId="32B82EFD" w:rsidR="00134299" w:rsidRPr="00241FAF" w:rsidRDefault="00134299" w:rsidP="00134299">
      <w:pPr>
        <w:spacing w:after="0"/>
        <w:rPr>
          <w:rFonts w:ascii="Times New Roman" w:hAnsi="Times New Roman"/>
          <w:sz w:val="24"/>
        </w:rPr>
      </w:pPr>
      <w:r w:rsidRPr="00134299">
        <w:rPr>
          <w:rFonts w:ascii="Times New Roman" w:hAnsi="Times New Roman"/>
          <w:sz w:val="24"/>
        </w:rPr>
        <w:t xml:space="preserve">By </w:t>
      </w:r>
      <w:r w:rsidRPr="00241FAF">
        <w:rPr>
          <w:rFonts w:ascii="Times New Roman" w:hAnsi="Times New Roman"/>
          <w:sz w:val="24"/>
        </w:rPr>
        <w:t xml:space="preserve">purchasing </w:t>
      </w:r>
      <w:r w:rsidR="008E6DBD" w:rsidRPr="00241FAF">
        <w:rPr>
          <w:rFonts w:ascii="Times New Roman" w:hAnsi="Times New Roman"/>
          <w:sz w:val="24"/>
        </w:rPr>
        <w:t>RHOC</w:t>
      </w:r>
      <w:r w:rsidRPr="00241FAF">
        <w:rPr>
          <w:rFonts w:ascii="Times New Roman" w:hAnsi="Times New Roman"/>
          <w:sz w:val="24"/>
        </w:rPr>
        <w:t xml:space="preserve">s from us during the </w:t>
      </w:r>
      <w:r w:rsidR="006E070E" w:rsidRPr="00241FAF">
        <w:rPr>
          <w:rFonts w:ascii="Times New Roman" w:hAnsi="Times New Roman"/>
          <w:sz w:val="24"/>
        </w:rPr>
        <w:t>Sale</w:t>
      </w:r>
      <w:r w:rsidRPr="00241FAF">
        <w:rPr>
          <w:rFonts w:ascii="Times New Roman" w:hAnsi="Times New Roman"/>
          <w:sz w:val="24"/>
        </w:rPr>
        <w:t xml:space="preserve">, you will be bound by these Terms and any terms incorporated by reference. If you have any questions regarding these Terms, please contact us at </w:t>
      </w:r>
      <w:r w:rsidRPr="00B93834">
        <w:rPr>
          <w:rFonts w:ascii="Times New Roman" w:hAnsi="Times New Roman"/>
          <w:b/>
          <w:sz w:val="24"/>
        </w:rPr>
        <w:t>tokensale@rchain.com</w:t>
      </w:r>
      <w:r w:rsidRPr="00241FAF">
        <w:rPr>
          <w:rFonts w:ascii="Times New Roman" w:hAnsi="Times New Roman"/>
          <w:sz w:val="24"/>
        </w:rPr>
        <w:t xml:space="preserve">. </w:t>
      </w:r>
    </w:p>
    <w:p w14:paraId="1F326EBA" w14:textId="77777777" w:rsidR="00134299" w:rsidRPr="00241FAF" w:rsidRDefault="00134299" w:rsidP="00134299">
      <w:pPr>
        <w:spacing w:after="0"/>
        <w:rPr>
          <w:rFonts w:ascii="Times New Roman" w:hAnsi="Times New Roman"/>
          <w:sz w:val="24"/>
        </w:rPr>
      </w:pPr>
    </w:p>
    <w:p w14:paraId="6CCE9F4C" w14:textId="77777777" w:rsidR="00134299" w:rsidRPr="00241FAF" w:rsidRDefault="00134299" w:rsidP="00134299">
      <w:pPr>
        <w:spacing w:after="0"/>
        <w:rPr>
          <w:rFonts w:ascii="Times New Roman" w:hAnsi="Times New Roman"/>
          <w:sz w:val="24"/>
        </w:rPr>
      </w:pPr>
      <w:r w:rsidRPr="00241FAF">
        <w:rPr>
          <w:rFonts w:ascii="Times New Roman" w:hAnsi="Times New Roman"/>
          <w:sz w:val="24"/>
        </w:rPr>
        <w:t>You and Company agree as follows:</w:t>
      </w:r>
    </w:p>
    <w:p w14:paraId="4DC21C9F" w14:textId="77777777" w:rsidR="00134299" w:rsidRPr="00241FAF" w:rsidRDefault="00134299" w:rsidP="00134299">
      <w:pPr>
        <w:spacing w:after="0"/>
        <w:rPr>
          <w:rFonts w:ascii="Times New Roman" w:hAnsi="Times New Roman"/>
          <w:sz w:val="24"/>
        </w:rPr>
      </w:pPr>
    </w:p>
    <w:p w14:paraId="0EF54899" w14:textId="49272907" w:rsidR="00241FAF" w:rsidRDefault="00134299" w:rsidP="00241FAF">
      <w:pPr>
        <w:pStyle w:val="ListParagraph"/>
        <w:numPr>
          <w:ilvl w:val="0"/>
          <w:numId w:val="1"/>
        </w:numPr>
        <w:spacing w:after="0"/>
        <w:rPr>
          <w:rFonts w:ascii="Times New Roman" w:hAnsi="Times New Roman"/>
          <w:sz w:val="24"/>
        </w:rPr>
      </w:pPr>
      <w:r w:rsidRPr="00241FAF">
        <w:rPr>
          <w:rFonts w:ascii="Times New Roman" w:hAnsi="Times New Roman"/>
          <w:b/>
          <w:sz w:val="24"/>
          <w:u w:val="single"/>
        </w:rPr>
        <w:t>Commencement and Duration of Sale.</w:t>
      </w:r>
      <w:r w:rsidRPr="00241FAF">
        <w:rPr>
          <w:rFonts w:ascii="Times New Roman" w:hAnsi="Times New Roman"/>
          <w:sz w:val="24"/>
        </w:rPr>
        <w:t xml:space="preserve"> The Company will conduct a private sale of </w:t>
      </w:r>
      <w:r w:rsidR="008E6DBD" w:rsidRPr="00241FAF">
        <w:rPr>
          <w:rFonts w:ascii="Times New Roman" w:hAnsi="Times New Roman"/>
          <w:sz w:val="24"/>
        </w:rPr>
        <w:t>RHOC</w:t>
      </w:r>
      <w:r w:rsidRPr="00241FAF">
        <w:rPr>
          <w:rFonts w:ascii="Times New Roman" w:hAnsi="Times New Roman"/>
          <w:sz w:val="24"/>
        </w:rPr>
        <w:t>s (the “</w:t>
      </w:r>
      <w:r w:rsidRPr="00241FAF">
        <w:rPr>
          <w:rFonts w:ascii="Times New Roman" w:hAnsi="Times New Roman"/>
          <w:b/>
          <w:sz w:val="24"/>
        </w:rPr>
        <w:t>Sale</w:t>
      </w:r>
      <w:r w:rsidRPr="00241FAF">
        <w:rPr>
          <w:rFonts w:ascii="Times New Roman" w:hAnsi="Times New Roman"/>
          <w:sz w:val="24"/>
        </w:rPr>
        <w:t>”), which will begin at</w:t>
      </w:r>
      <w:r w:rsidR="00B93834">
        <w:rPr>
          <w:rFonts w:ascii="Times New Roman" w:hAnsi="Times New Roman"/>
          <w:sz w:val="24"/>
        </w:rPr>
        <w:t xml:space="preserve"> 8</w:t>
      </w:r>
      <w:r w:rsidR="00241FAF" w:rsidRPr="00241FAF">
        <w:rPr>
          <w:rFonts w:ascii="Times New Roman" w:hAnsi="Times New Roman"/>
          <w:sz w:val="24"/>
        </w:rPr>
        <w:t xml:space="preserve">:00 AM PDT on August 28, 2017 </w:t>
      </w:r>
      <w:r w:rsidR="00B93834">
        <w:rPr>
          <w:rFonts w:ascii="Times New Roman" w:hAnsi="Times New Roman"/>
          <w:sz w:val="24"/>
        </w:rPr>
        <w:t>(the “Launch Date”) and end at 5:00 P</w:t>
      </w:r>
      <w:r w:rsidR="00241FAF" w:rsidRPr="00241FAF">
        <w:rPr>
          <w:rFonts w:ascii="Times New Roman" w:hAnsi="Times New Roman"/>
          <w:sz w:val="24"/>
        </w:rPr>
        <w:t>M PDT</w:t>
      </w:r>
      <w:r w:rsidR="00E36E66">
        <w:rPr>
          <w:rFonts w:ascii="Times New Roman" w:hAnsi="Times New Roman"/>
          <w:sz w:val="24"/>
        </w:rPr>
        <w:t xml:space="preserve"> </w:t>
      </w:r>
      <w:r w:rsidR="00B93834">
        <w:rPr>
          <w:rFonts w:ascii="Times New Roman" w:hAnsi="Times New Roman"/>
          <w:sz w:val="24"/>
        </w:rPr>
        <w:t>on September 2</w:t>
      </w:r>
      <w:r w:rsidR="00241FAF" w:rsidRPr="00241FAF">
        <w:rPr>
          <w:rFonts w:ascii="Times New Roman" w:hAnsi="Times New Roman"/>
          <w:sz w:val="24"/>
        </w:rPr>
        <w:t>8, 2017 (the “Sale End Date”), or when $15,000,000 U.S. Dollar (“USD”) worth of RHOC has been sold, whichever is earlier</w:t>
      </w:r>
      <w:r w:rsidR="00E36E66">
        <w:rPr>
          <w:rFonts w:ascii="Times New Roman" w:hAnsi="Times New Roman"/>
          <w:sz w:val="24"/>
        </w:rPr>
        <w:t xml:space="preserve">. </w:t>
      </w:r>
    </w:p>
    <w:p w14:paraId="5F353AE7" w14:textId="77777777" w:rsidR="00241FAF" w:rsidRDefault="00241FAF" w:rsidP="00241FAF">
      <w:pPr>
        <w:pStyle w:val="ListParagraph"/>
        <w:spacing w:after="0"/>
        <w:rPr>
          <w:rFonts w:ascii="Times New Roman" w:hAnsi="Times New Roman"/>
          <w:sz w:val="24"/>
        </w:rPr>
      </w:pPr>
    </w:p>
    <w:p w14:paraId="74764BF9" w14:textId="4A433281" w:rsidR="006423E5" w:rsidRPr="00241FAF" w:rsidRDefault="006423E5" w:rsidP="00241FAF">
      <w:pPr>
        <w:pStyle w:val="ListParagraph"/>
        <w:numPr>
          <w:ilvl w:val="0"/>
          <w:numId w:val="1"/>
        </w:numPr>
        <w:spacing w:after="0"/>
        <w:rPr>
          <w:rFonts w:ascii="Times New Roman" w:hAnsi="Times New Roman"/>
          <w:sz w:val="24"/>
        </w:rPr>
      </w:pPr>
      <w:r w:rsidRPr="00241FAF">
        <w:rPr>
          <w:rFonts w:ascii="Times New Roman" w:hAnsi="Times New Roman"/>
          <w:b/>
          <w:sz w:val="24"/>
          <w:u w:val="single"/>
        </w:rPr>
        <w:t>Eligibility.</w:t>
      </w:r>
      <w:r w:rsidRPr="00241FAF">
        <w:rPr>
          <w:rFonts w:ascii="Times New Roman" w:hAnsi="Times New Roman"/>
          <w:sz w:val="24"/>
        </w:rPr>
        <w:t xml:space="preserve"> In order to be eligible to participate in the </w:t>
      </w:r>
      <w:r w:rsidR="006E070E" w:rsidRPr="00241FAF">
        <w:rPr>
          <w:rFonts w:ascii="Times New Roman" w:hAnsi="Times New Roman"/>
          <w:sz w:val="24"/>
        </w:rPr>
        <w:t>Sale</w:t>
      </w:r>
      <w:r w:rsidRPr="00241FAF">
        <w:rPr>
          <w:rFonts w:ascii="Times New Roman" w:hAnsi="Times New Roman"/>
          <w:sz w:val="24"/>
        </w:rPr>
        <w:t xml:space="preserve"> </w:t>
      </w:r>
      <w:r w:rsidR="00120A90" w:rsidRPr="00241FAF">
        <w:rPr>
          <w:rFonts w:ascii="Times New Roman" w:hAnsi="Times New Roman"/>
          <w:sz w:val="24"/>
        </w:rPr>
        <w:t xml:space="preserve">you must be registered as a member of </w:t>
      </w:r>
      <w:proofErr w:type="spellStart"/>
      <w:r w:rsidR="00120A90" w:rsidRPr="00241FAF">
        <w:rPr>
          <w:rFonts w:ascii="Times New Roman" w:hAnsi="Times New Roman"/>
          <w:sz w:val="24"/>
        </w:rPr>
        <w:t>RChain</w:t>
      </w:r>
      <w:proofErr w:type="spellEnd"/>
      <w:r w:rsidR="00120A90" w:rsidRPr="00241FAF">
        <w:rPr>
          <w:rFonts w:ascii="Times New Roman" w:hAnsi="Times New Roman"/>
          <w:sz w:val="24"/>
        </w:rPr>
        <w:t xml:space="preserve"> Cooperative.</w:t>
      </w:r>
      <w:r w:rsidRPr="00241FAF">
        <w:rPr>
          <w:rFonts w:ascii="Times New Roman" w:hAnsi="Times New Roman"/>
          <w:sz w:val="24"/>
        </w:rPr>
        <w:t xml:space="preserve"> </w:t>
      </w:r>
      <w:r w:rsidR="001315CE" w:rsidRPr="00241FAF">
        <w:rPr>
          <w:rFonts w:ascii="Times New Roman" w:hAnsi="Times New Roman"/>
          <w:sz w:val="24"/>
        </w:rPr>
        <w:t>In addition, a prospective purchaser must</w:t>
      </w:r>
      <w:r w:rsidR="00120A90" w:rsidRPr="00241FAF">
        <w:rPr>
          <w:rFonts w:ascii="Times New Roman" w:hAnsi="Times New Roman"/>
          <w:sz w:val="24"/>
        </w:rPr>
        <w:t xml:space="preserve"> </w:t>
      </w:r>
      <w:r w:rsidRPr="00241FAF">
        <w:rPr>
          <w:rFonts w:ascii="Times New Roman" w:hAnsi="Times New Roman"/>
          <w:sz w:val="24"/>
        </w:rPr>
        <w:t xml:space="preserve">provide us with </w:t>
      </w:r>
      <w:r w:rsidR="001315CE" w:rsidRPr="00241FAF">
        <w:rPr>
          <w:rFonts w:ascii="Times New Roman" w:hAnsi="Times New Roman"/>
          <w:sz w:val="24"/>
        </w:rPr>
        <w:t>contact information</w:t>
      </w:r>
      <w:r w:rsidRPr="00241FAF">
        <w:rPr>
          <w:rFonts w:ascii="Times New Roman" w:hAnsi="Times New Roman"/>
          <w:sz w:val="24"/>
        </w:rPr>
        <w:t xml:space="preserve"> (</w:t>
      </w:r>
      <w:proofErr w:type="gramStart"/>
      <w:r w:rsidRPr="00241FAF">
        <w:rPr>
          <w:rFonts w:ascii="Times New Roman" w:hAnsi="Times New Roman"/>
          <w:sz w:val="24"/>
        </w:rPr>
        <w:t>your</w:t>
      </w:r>
      <w:proofErr w:type="gramEnd"/>
      <w:r w:rsidRPr="00241FAF">
        <w:rPr>
          <w:rFonts w:ascii="Times New Roman" w:hAnsi="Times New Roman"/>
          <w:sz w:val="24"/>
        </w:rPr>
        <w:t xml:space="preserve"> “</w:t>
      </w:r>
      <w:r w:rsidRPr="00241FAF">
        <w:rPr>
          <w:rFonts w:ascii="Times New Roman" w:hAnsi="Times New Roman"/>
          <w:b/>
          <w:sz w:val="24"/>
        </w:rPr>
        <w:t>User Credentials</w:t>
      </w:r>
      <w:r w:rsidRPr="00241FAF">
        <w:rPr>
          <w:rFonts w:ascii="Times New Roman" w:hAnsi="Times New Roman"/>
          <w:sz w:val="24"/>
        </w:rPr>
        <w:t>”)</w:t>
      </w:r>
      <w:r w:rsidR="001315CE" w:rsidRPr="00241FAF">
        <w:rPr>
          <w:rFonts w:ascii="Times New Roman" w:hAnsi="Times New Roman"/>
          <w:sz w:val="24"/>
        </w:rPr>
        <w:t>, proof of identity,</w:t>
      </w:r>
      <w:r w:rsidR="00120A90" w:rsidRPr="00241FAF">
        <w:rPr>
          <w:rFonts w:ascii="Times New Roman" w:hAnsi="Times New Roman"/>
          <w:sz w:val="24"/>
        </w:rPr>
        <w:t xml:space="preserve"> and other information. </w:t>
      </w:r>
      <w:r w:rsidRPr="00241FAF">
        <w:rPr>
          <w:rFonts w:ascii="Times New Roman" w:hAnsi="Times New Roman"/>
          <w:sz w:val="24"/>
        </w:rPr>
        <w:t xml:space="preserve">You must also have an </w:t>
      </w:r>
      <w:proofErr w:type="spellStart"/>
      <w:r w:rsidRPr="00241FAF">
        <w:rPr>
          <w:rFonts w:ascii="Times New Roman" w:hAnsi="Times New Roman"/>
          <w:sz w:val="24"/>
        </w:rPr>
        <w:t>Ethereum</w:t>
      </w:r>
      <w:proofErr w:type="spellEnd"/>
      <w:r w:rsidRPr="00241FAF">
        <w:rPr>
          <w:rFonts w:ascii="Times New Roman" w:hAnsi="Times New Roman"/>
          <w:sz w:val="24"/>
        </w:rPr>
        <w:t xml:space="preserve"> wallet that supports the ERC-20 token standard in order to receive any </w:t>
      </w:r>
      <w:r w:rsidR="008E6DBD" w:rsidRPr="00241FAF">
        <w:rPr>
          <w:rFonts w:ascii="Times New Roman" w:hAnsi="Times New Roman"/>
          <w:sz w:val="24"/>
        </w:rPr>
        <w:t>RHOC</w:t>
      </w:r>
      <w:r w:rsidRPr="00241FAF">
        <w:rPr>
          <w:rFonts w:ascii="Times New Roman" w:hAnsi="Times New Roman"/>
          <w:sz w:val="24"/>
        </w:rPr>
        <w:t xml:space="preserve">s you purchase from us and provide </w:t>
      </w:r>
      <w:r w:rsidR="00120A90" w:rsidRPr="00241FAF">
        <w:rPr>
          <w:rFonts w:ascii="Times New Roman" w:hAnsi="Times New Roman"/>
          <w:sz w:val="24"/>
        </w:rPr>
        <w:t xml:space="preserve">us </w:t>
      </w:r>
      <w:r w:rsidRPr="00241FAF">
        <w:rPr>
          <w:rFonts w:ascii="Times New Roman" w:hAnsi="Times New Roman"/>
          <w:sz w:val="24"/>
        </w:rPr>
        <w:t>the address for that wallet (the “</w:t>
      </w:r>
      <w:r w:rsidR="008E6DBD" w:rsidRPr="00241FAF">
        <w:rPr>
          <w:rFonts w:ascii="Times New Roman" w:hAnsi="Times New Roman"/>
          <w:b/>
          <w:sz w:val="24"/>
        </w:rPr>
        <w:t>RHOC</w:t>
      </w:r>
      <w:r w:rsidRPr="00241FAF">
        <w:rPr>
          <w:rFonts w:ascii="Times New Roman" w:hAnsi="Times New Roman"/>
          <w:b/>
          <w:sz w:val="24"/>
        </w:rPr>
        <w:t xml:space="preserve"> Receipt Address</w:t>
      </w:r>
      <w:r w:rsidRPr="00241FAF">
        <w:rPr>
          <w:rFonts w:ascii="Times New Roman" w:hAnsi="Times New Roman"/>
          <w:sz w:val="24"/>
        </w:rPr>
        <w:t xml:space="preserve">”). We reserve the right to prescribe additional guidance regarding specific wallet requirements. </w:t>
      </w:r>
      <w:r w:rsidR="00120A90" w:rsidRPr="00241FAF">
        <w:rPr>
          <w:rFonts w:ascii="Times New Roman" w:hAnsi="Times New Roman"/>
          <w:sz w:val="24"/>
        </w:rPr>
        <w:t>I</w:t>
      </w:r>
      <w:r w:rsidRPr="00241FAF">
        <w:rPr>
          <w:rFonts w:ascii="Times New Roman" w:hAnsi="Times New Roman"/>
          <w:sz w:val="24"/>
        </w:rPr>
        <w:t xml:space="preserve">f you select </w:t>
      </w:r>
      <w:proofErr w:type="spellStart"/>
      <w:r w:rsidRPr="00241FAF">
        <w:rPr>
          <w:rFonts w:ascii="Times New Roman" w:hAnsi="Times New Roman"/>
          <w:sz w:val="24"/>
        </w:rPr>
        <w:t>bitcoin</w:t>
      </w:r>
      <w:proofErr w:type="spellEnd"/>
      <w:r w:rsidRPr="00241FAF">
        <w:rPr>
          <w:rFonts w:ascii="Times New Roman" w:hAnsi="Times New Roman"/>
          <w:sz w:val="24"/>
        </w:rPr>
        <w:t xml:space="preserve"> (“</w:t>
      </w:r>
      <w:r w:rsidRPr="00241FAF">
        <w:rPr>
          <w:rFonts w:ascii="Times New Roman" w:hAnsi="Times New Roman"/>
          <w:b/>
          <w:sz w:val="24"/>
        </w:rPr>
        <w:t>BTC</w:t>
      </w:r>
      <w:r w:rsidRPr="00241FAF">
        <w:rPr>
          <w:rFonts w:ascii="Times New Roman" w:hAnsi="Times New Roman"/>
          <w:sz w:val="24"/>
        </w:rPr>
        <w:t xml:space="preserve">”) as </w:t>
      </w:r>
      <w:proofErr w:type="gramStart"/>
      <w:r w:rsidRPr="00241FAF">
        <w:rPr>
          <w:rFonts w:ascii="Times New Roman" w:hAnsi="Times New Roman"/>
          <w:sz w:val="24"/>
        </w:rPr>
        <w:t>your</w:t>
      </w:r>
      <w:proofErr w:type="gramEnd"/>
      <w:r w:rsidRPr="00241FAF">
        <w:rPr>
          <w:rFonts w:ascii="Times New Roman" w:hAnsi="Times New Roman"/>
          <w:sz w:val="24"/>
        </w:rPr>
        <w:t xml:space="preserve"> Payment Currency (as defined below) you must provide us with a refund address to receive any necessary refunds (the “</w:t>
      </w:r>
      <w:r w:rsidRPr="00241FAF">
        <w:rPr>
          <w:rFonts w:ascii="Times New Roman" w:hAnsi="Times New Roman"/>
          <w:b/>
          <w:sz w:val="24"/>
        </w:rPr>
        <w:t>Refund Address</w:t>
      </w:r>
      <w:r w:rsidRPr="00241FAF">
        <w:rPr>
          <w:rFonts w:ascii="Times New Roman" w:hAnsi="Times New Roman"/>
          <w:sz w:val="24"/>
        </w:rPr>
        <w:t xml:space="preserve">”). </w:t>
      </w:r>
      <w:r w:rsidR="00120A90" w:rsidRPr="00241FAF">
        <w:rPr>
          <w:rFonts w:ascii="Times New Roman" w:hAnsi="Times New Roman"/>
          <w:sz w:val="24"/>
        </w:rPr>
        <w:t>A</w:t>
      </w:r>
      <w:r w:rsidRPr="00241FAF">
        <w:rPr>
          <w:rFonts w:ascii="Times New Roman" w:hAnsi="Times New Roman"/>
          <w:sz w:val="24"/>
        </w:rPr>
        <w:t>ny refunds will be made in the Payment Currency not in USD</w:t>
      </w:r>
      <w:r w:rsidRPr="00241FAF">
        <w:rPr>
          <w:rFonts w:ascii="Times New Roman" w:hAnsi="Times New Roman"/>
          <w:b/>
          <w:sz w:val="24"/>
        </w:rPr>
        <w:t xml:space="preserve">. </w:t>
      </w:r>
      <w:r w:rsidR="001315CE" w:rsidRPr="00241FAF">
        <w:rPr>
          <w:rFonts w:ascii="Times New Roman" w:hAnsi="Times New Roman"/>
          <w:b/>
          <w:sz w:val="24"/>
        </w:rPr>
        <w:t xml:space="preserve">In the event you supply an incorrect or incomplete Refund Address or RHOC </w:t>
      </w:r>
      <w:r w:rsidR="00C143A1" w:rsidRPr="00241FAF">
        <w:rPr>
          <w:rFonts w:ascii="Times New Roman" w:hAnsi="Times New Roman"/>
          <w:b/>
          <w:sz w:val="24"/>
        </w:rPr>
        <w:t xml:space="preserve">Receipt </w:t>
      </w:r>
      <w:r w:rsidR="001315CE" w:rsidRPr="00241FAF">
        <w:rPr>
          <w:rFonts w:ascii="Times New Roman" w:hAnsi="Times New Roman"/>
          <w:b/>
          <w:sz w:val="24"/>
        </w:rPr>
        <w:t>Address w</w:t>
      </w:r>
      <w:r w:rsidRPr="00241FAF">
        <w:rPr>
          <w:rFonts w:ascii="Times New Roman" w:hAnsi="Times New Roman"/>
          <w:b/>
          <w:sz w:val="24"/>
        </w:rPr>
        <w:t xml:space="preserve">e are not responsible for any delays, losses, costs, non-delivery of refunds or of </w:t>
      </w:r>
      <w:r w:rsidR="008E6DBD" w:rsidRPr="00241FAF">
        <w:rPr>
          <w:rFonts w:ascii="Times New Roman" w:hAnsi="Times New Roman"/>
          <w:b/>
          <w:sz w:val="24"/>
        </w:rPr>
        <w:t>RHOC</w:t>
      </w:r>
      <w:r w:rsidRPr="00241FAF">
        <w:rPr>
          <w:rFonts w:ascii="Times New Roman" w:hAnsi="Times New Roman"/>
          <w:b/>
          <w:sz w:val="24"/>
        </w:rPr>
        <w:t xml:space="preserve">s, or other issues arising from the failure to provide, or providing an inaccurate or incomplete Refund Address or </w:t>
      </w:r>
      <w:r w:rsidR="008E6DBD" w:rsidRPr="00241FAF">
        <w:rPr>
          <w:rFonts w:ascii="Times New Roman" w:hAnsi="Times New Roman"/>
          <w:b/>
          <w:sz w:val="24"/>
        </w:rPr>
        <w:t>RHOC</w:t>
      </w:r>
      <w:r w:rsidRPr="00241FAF">
        <w:rPr>
          <w:rFonts w:ascii="Times New Roman" w:hAnsi="Times New Roman"/>
          <w:b/>
          <w:sz w:val="24"/>
        </w:rPr>
        <w:t xml:space="preserve"> Receipt Address. If you </w:t>
      </w:r>
      <w:r w:rsidR="001315CE" w:rsidRPr="00241FAF">
        <w:rPr>
          <w:rFonts w:ascii="Times New Roman" w:hAnsi="Times New Roman"/>
          <w:b/>
          <w:sz w:val="24"/>
        </w:rPr>
        <w:t xml:space="preserve">already possess </w:t>
      </w:r>
      <w:r w:rsidR="008E6DBD" w:rsidRPr="00241FAF">
        <w:rPr>
          <w:rFonts w:ascii="Times New Roman" w:hAnsi="Times New Roman"/>
          <w:b/>
          <w:sz w:val="24"/>
        </w:rPr>
        <w:t>RHOC</w:t>
      </w:r>
      <w:r w:rsidRPr="00241FAF">
        <w:rPr>
          <w:rFonts w:ascii="Times New Roman" w:hAnsi="Times New Roman"/>
          <w:b/>
          <w:sz w:val="24"/>
        </w:rPr>
        <w:t>s prior to the Launch Date, you are not eli</w:t>
      </w:r>
      <w:r w:rsidR="00C143A1" w:rsidRPr="00241FAF">
        <w:rPr>
          <w:rFonts w:ascii="Times New Roman" w:hAnsi="Times New Roman"/>
          <w:b/>
          <w:sz w:val="24"/>
        </w:rPr>
        <w:t xml:space="preserve">gible to participate in this </w:t>
      </w:r>
      <w:r w:rsidR="00241FAF" w:rsidRPr="00241FAF">
        <w:rPr>
          <w:rFonts w:ascii="Times New Roman" w:hAnsi="Times New Roman"/>
          <w:b/>
          <w:sz w:val="24"/>
        </w:rPr>
        <w:t>Sale.</w:t>
      </w:r>
    </w:p>
    <w:p w14:paraId="67776568" w14:textId="7AFC2024" w:rsidR="00BD42C5" w:rsidRDefault="00BD42C5" w:rsidP="00BD42C5">
      <w:pPr>
        <w:spacing w:after="0"/>
        <w:rPr>
          <w:rFonts w:ascii="Times New Roman" w:hAnsi="Times New Roman"/>
          <w:sz w:val="24"/>
        </w:rPr>
      </w:pPr>
    </w:p>
    <w:p w14:paraId="58066610" w14:textId="5F122402" w:rsidR="00BD42C5" w:rsidRPr="006F2069" w:rsidRDefault="00BD42C5" w:rsidP="00BD42C5">
      <w:pPr>
        <w:pStyle w:val="ListParagraph"/>
        <w:numPr>
          <w:ilvl w:val="0"/>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t xml:space="preserve">Purchase and Sale of </w:t>
      </w:r>
      <w:r w:rsidR="008E6DBD" w:rsidRPr="006F2069">
        <w:rPr>
          <w:rFonts w:ascii="Times New Roman" w:hAnsi="Times New Roman" w:cs="Times New Roman"/>
          <w:b/>
          <w:sz w:val="24"/>
          <w:szCs w:val="24"/>
          <w:u w:val="single"/>
        </w:rPr>
        <w:t>RHOC</w:t>
      </w:r>
      <w:r w:rsidRPr="006F2069">
        <w:rPr>
          <w:rFonts w:ascii="Times New Roman" w:hAnsi="Times New Roman" w:cs="Times New Roman"/>
          <w:b/>
          <w:sz w:val="24"/>
          <w:szCs w:val="24"/>
          <w:u w:val="single"/>
        </w:rPr>
        <w:t>s.</w:t>
      </w:r>
      <w:r w:rsidRPr="006F2069">
        <w:rPr>
          <w:rFonts w:ascii="Times New Roman" w:hAnsi="Times New Roman" w:cs="Times New Roman"/>
          <w:sz w:val="24"/>
          <w:szCs w:val="24"/>
        </w:rPr>
        <w:t xml:space="preserve"> </w:t>
      </w:r>
    </w:p>
    <w:p w14:paraId="088668DB" w14:textId="77777777" w:rsidR="00BD42C5" w:rsidRPr="006F2069" w:rsidRDefault="00BD42C5" w:rsidP="00BD42C5">
      <w:pPr>
        <w:pStyle w:val="ListParagraph"/>
        <w:rPr>
          <w:rFonts w:ascii="Times New Roman" w:hAnsi="Times New Roman" w:cs="Times New Roman"/>
          <w:sz w:val="24"/>
          <w:szCs w:val="24"/>
        </w:rPr>
      </w:pPr>
    </w:p>
    <w:p w14:paraId="1ABF6582" w14:textId="6725EEF5" w:rsidR="00BD42C5" w:rsidRPr="00CC0E9F" w:rsidRDefault="00BD42C5" w:rsidP="00BD42C5">
      <w:pPr>
        <w:pStyle w:val="ListParagraph"/>
        <w:numPr>
          <w:ilvl w:val="1"/>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lastRenderedPageBreak/>
        <w:t>Price; Payment Currencies</w:t>
      </w:r>
      <w:r w:rsidRPr="00CC0E9F">
        <w:rPr>
          <w:rFonts w:ascii="Times New Roman" w:hAnsi="Times New Roman" w:cs="Times New Roman"/>
          <w:b/>
          <w:sz w:val="24"/>
          <w:szCs w:val="24"/>
          <w:u w:val="single"/>
        </w:rPr>
        <w:t xml:space="preserve">. </w:t>
      </w:r>
      <w:r w:rsidRPr="00CC0E9F">
        <w:rPr>
          <w:rFonts w:ascii="Times New Roman" w:hAnsi="Times New Roman" w:cs="Times New Roman"/>
          <w:sz w:val="24"/>
          <w:szCs w:val="24"/>
        </w:rPr>
        <w:t xml:space="preserve">The USD price per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 is </w:t>
      </w:r>
      <w:r w:rsidRPr="005A4DE6">
        <w:rPr>
          <w:rFonts w:ascii="Times New Roman" w:hAnsi="Times New Roman" w:cs="Times New Roman"/>
          <w:sz w:val="24"/>
          <w:szCs w:val="24"/>
        </w:rPr>
        <w:t>$0.</w:t>
      </w:r>
      <w:r w:rsidR="00B318E4" w:rsidRPr="005A4DE6">
        <w:rPr>
          <w:rFonts w:ascii="Times New Roman" w:hAnsi="Times New Roman" w:cs="Times New Roman"/>
          <w:sz w:val="24"/>
          <w:szCs w:val="24"/>
        </w:rPr>
        <w:t>20</w:t>
      </w:r>
      <w:r w:rsidR="005A4DE6" w:rsidRPr="005A4DE6">
        <w:rPr>
          <w:rFonts w:ascii="Times New Roman" w:hAnsi="Times New Roman" w:cs="Times New Roman"/>
          <w:sz w:val="24"/>
          <w:szCs w:val="24"/>
        </w:rPr>
        <w:t xml:space="preserve"> </w:t>
      </w:r>
      <w:r w:rsidRPr="00CC0E9F">
        <w:rPr>
          <w:rFonts w:ascii="Times New Roman" w:hAnsi="Times New Roman" w:cs="Times New Roman"/>
          <w:sz w:val="24"/>
          <w:szCs w:val="24"/>
        </w:rPr>
        <w:t>(“</w:t>
      </w:r>
      <w:r w:rsidRPr="00CC0E9F">
        <w:rPr>
          <w:rFonts w:ascii="Times New Roman" w:hAnsi="Times New Roman" w:cs="Times New Roman"/>
          <w:b/>
          <w:sz w:val="24"/>
          <w:szCs w:val="24"/>
        </w:rPr>
        <w:t xml:space="preserve">Price </w:t>
      </w:r>
      <w:proofErr w:type="gramStart"/>
      <w:r w:rsidRPr="00CC0E9F">
        <w:rPr>
          <w:rFonts w:ascii="Times New Roman" w:hAnsi="Times New Roman" w:cs="Times New Roman"/>
          <w:b/>
          <w:sz w:val="24"/>
          <w:szCs w:val="24"/>
        </w:rPr>
        <w:t>Per</w:t>
      </w:r>
      <w:proofErr w:type="gramEnd"/>
      <w:r w:rsidRPr="00CC0E9F">
        <w:rPr>
          <w:rFonts w:ascii="Times New Roman" w:hAnsi="Times New Roman" w:cs="Times New Roman"/>
          <w:b/>
          <w:sz w:val="24"/>
          <w:szCs w:val="24"/>
        </w:rPr>
        <w:t xml:space="preserve"> </w:t>
      </w:r>
      <w:r w:rsidR="008E6DBD" w:rsidRPr="00CC0E9F">
        <w:rPr>
          <w:rFonts w:ascii="Times New Roman" w:hAnsi="Times New Roman" w:cs="Times New Roman"/>
          <w:b/>
          <w:sz w:val="24"/>
          <w:szCs w:val="24"/>
        </w:rPr>
        <w:t>RHOC</w:t>
      </w:r>
      <w:r w:rsidRPr="00CC0E9F">
        <w:rPr>
          <w:rFonts w:ascii="Times New Roman" w:hAnsi="Times New Roman" w:cs="Times New Roman"/>
          <w:sz w:val="24"/>
          <w:szCs w:val="24"/>
        </w:rPr>
        <w:t xml:space="preserve">”). While the Price </w:t>
      </w:r>
      <w:proofErr w:type="gramStart"/>
      <w:r w:rsidRPr="00CC0E9F">
        <w:rPr>
          <w:rFonts w:ascii="Times New Roman" w:hAnsi="Times New Roman" w:cs="Times New Roman"/>
          <w:sz w:val="24"/>
          <w:szCs w:val="24"/>
        </w:rPr>
        <w:t>Per</w:t>
      </w:r>
      <w:proofErr w:type="gramEnd"/>
      <w:r w:rsidRPr="00CC0E9F">
        <w:rPr>
          <w:rFonts w:ascii="Times New Roman" w:hAnsi="Times New Roman" w:cs="Times New Roman"/>
          <w:sz w:val="24"/>
          <w:szCs w:val="24"/>
        </w:rPr>
        <w:t xml:space="preserve">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 is set in USD, you </w:t>
      </w:r>
      <w:r w:rsidR="00B318E4">
        <w:rPr>
          <w:rFonts w:ascii="Times New Roman" w:hAnsi="Times New Roman" w:cs="Times New Roman"/>
          <w:sz w:val="24"/>
          <w:szCs w:val="24"/>
        </w:rPr>
        <w:t>may</w:t>
      </w:r>
      <w:r w:rsidRPr="00CC0E9F">
        <w:rPr>
          <w:rFonts w:ascii="Times New Roman" w:hAnsi="Times New Roman" w:cs="Times New Roman"/>
          <w:sz w:val="24"/>
          <w:szCs w:val="24"/>
        </w:rPr>
        <w:t xml:space="preserve"> pay for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s in either </w:t>
      </w:r>
      <w:r w:rsidR="00B318E4">
        <w:rPr>
          <w:rFonts w:ascii="Times New Roman" w:hAnsi="Times New Roman" w:cs="Times New Roman"/>
          <w:sz w:val="24"/>
          <w:szCs w:val="24"/>
        </w:rPr>
        <w:t xml:space="preserve">USD, </w:t>
      </w:r>
      <w:r w:rsidRPr="00CC0E9F">
        <w:rPr>
          <w:rFonts w:ascii="Times New Roman" w:hAnsi="Times New Roman" w:cs="Times New Roman"/>
          <w:sz w:val="24"/>
          <w:szCs w:val="24"/>
        </w:rPr>
        <w:t>Ether (“</w:t>
      </w:r>
      <w:r w:rsidRPr="00CC0E9F">
        <w:rPr>
          <w:rFonts w:ascii="Times New Roman" w:hAnsi="Times New Roman" w:cs="Times New Roman"/>
          <w:b/>
          <w:sz w:val="24"/>
          <w:szCs w:val="24"/>
        </w:rPr>
        <w:t>ETH</w:t>
      </w:r>
      <w:r w:rsidRPr="00CC0E9F">
        <w:rPr>
          <w:rFonts w:ascii="Times New Roman" w:hAnsi="Times New Roman" w:cs="Times New Roman"/>
          <w:sz w:val="24"/>
          <w:szCs w:val="24"/>
        </w:rPr>
        <w:t>”)</w:t>
      </w:r>
      <w:r w:rsidR="00B318E4">
        <w:rPr>
          <w:rFonts w:ascii="Times New Roman" w:hAnsi="Times New Roman" w:cs="Times New Roman"/>
          <w:sz w:val="24"/>
          <w:szCs w:val="24"/>
        </w:rPr>
        <w:t>,</w:t>
      </w:r>
      <w:r w:rsidRPr="00CC0E9F">
        <w:rPr>
          <w:rFonts w:ascii="Times New Roman" w:hAnsi="Times New Roman" w:cs="Times New Roman"/>
          <w:sz w:val="24"/>
          <w:szCs w:val="24"/>
        </w:rPr>
        <w:t xml:space="preserve"> or BTC (each, a “</w:t>
      </w:r>
      <w:r w:rsidRPr="00CC0E9F">
        <w:rPr>
          <w:rFonts w:ascii="Times New Roman" w:hAnsi="Times New Roman" w:cs="Times New Roman"/>
          <w:b/>
          <w:sz w:val="24"/>
          <w:szCs w:val="24"/>
        </w:rPr>
        <w:t>Payment Currency</w:t>
      </w:r>
      <w:r w:rsidRPr="00CC0E9F">
        <w:rPr>
          <w:rFonts w:ascii="Times New Roman" w:hAnsi="Times New Roman" w:cs="Times New Roman"/>
          <w:sz w:val="24"/>
          <w:szCs w:val="24"/>
        </w:rPr>
        <w:t>”).</w:t>
      </w:r>
    </w:p>
    <w:p w14:paraId="651972D8" w14:textId="492AF2F8" w:rsidR="00BD42C5" w:rsidRPr="00CC0E9F" w:rsidRDefault="00BD42C5" w:rsidP="00BD42C5">
      <w:pPr>
        <w:pStyle w:val="ListParagraph"/>
        <w:numPr>
          <w:ilvl w:val="1"/>
          <w:numId w:val="1"/>
        </w:numPr>
        <w:spacing w:after="0"/>
        <w:rPr>
          <w:rFonts w:ascii="Times New Roman" w:hAnsi="Times New Roman" w:cs="Times New Roman"/>
          <w:color w:val="FF0000"/>
          <w:sz w:val="24"/>
          <w:szCs w:val="24"/>
        </w:rPr>
      </w:pPr>
      <w:r w:rsidRPr="00CC0E9F">
        <w:rPr>
          <w:rFonts w:ascii="Times New Roman" w:hAnsi="Times New Roman" w:cs="Times New Roman"/>
          <w:b/>
          <w:sz w:val="24"/>
          <w:szCs w:val="24"/>
          <w:u w:val="single"/>
        </w:rPr>
        <w:t xml:space="preserve"> Purchase </w:t>
      </w:r>
      <w:r w:rsidR="005A4DE6">
        <w:rPr>
          <w:rFonts w:ascii="Times New Roman" w:hAnsi="Times New Roman" w:cs="Times New Roman"/>
          <w:b/>
          <w:sz w:val="24"/>
          <w:szCs w:val="24"/>
          <w:u w:val="single"/>
        </w:rPr>
        <w:t xml:space="preserve">Procedure. </w:t>
      </w:r>
      <w:r w:rsidRPr="00CC0E9F">
        <w:rPr>
          <w:rFonts w:ascii="Times New Roman" w:hAnsi="Times New Roman" w:cs="Times New Roman"/>
          <w:sz w:val="24"/>
          <w:szCs w:val="24"/>
        </w:rPr>
        <w:t xml:space="preserve">After logging into the </w:t>
      </w:r>
      <w:r w:rsidR="0052313B" w:rsidRPr="00CC0E9F">
        <w:rPr>
          <w:rFonts w:ascii="Times New Roman" w:hAnsi="Times New Roman" w:cs="Times New Roman"/>
          <w:sz w:val="24"/>
          <w:szCs w:val="24"/>
        </w:rPr>
        <w:t>Sale</w:t>
      </w:r>
      <w:r w:rsidRPr="00CC0E9F">
        <w:rPr>
          <w:rFonts w:ascii="Times New Roman" w:hAnsi="Times New Roman" w:cs="Times New Roman"/>
          <w:sz w:val="24"/>
          <w:szCs w:val="24"/>
        </w:rPr>
        <w:t xml:space="preserve"> portal</w:t>
      </w:r>
      <w:r w:rsidR="00241FAF">
        <w:rPr>
          <w:rFonts w:ascii="Times New Roman" w:hAnsi="Times New Roman" w:cs="Times New Roman"/>
          <w:sz w:val="24"/>
          <w:szCs w:val="24"/>
        </w:rPr>
        <w:t xml:space="preserve"> via a web browser</w:t>
      </w:r>
      <w:r w:rsidRPr="00CC0E9F">
        <w:rPr>
          <w:rFonts w:ascii="Times New Roman" w:hAnsi="Times New Roman" w:cs="Times New Roman"/>
          <w:sz w:val="24"/>
          <w:szCs w:val="24"/>
        </w:rPr>
        <w:t xml:space="preserve">, you will be </w:t>
      </w:r>
      <w:r w:rsidR="00241FAF">
        <w:rPr>
          <w:rFonts w:ascii="Times New Roman" w:hAnsi="Times New Roman" w:cs="Times New Roman"/>
          <w:sz w:val="24"/>
          <w:szCs w:val="24"/>
        </w:rPr>
        <w:t xml:space="preserve">contacted by </w:t>
      </w:r>
      <w:proofErr w:type="spellStart"/>
      <w:r w:rsidR="00241FAF">
        <w:rPr>
          <w:rFonts w:ascii="Times New Roman" w:hAnsi="Times New Roman" w:cs="Times New Roman"/>
          <w:sz w:val="24"/>
          <w:szCs w:val="24"/>
        </w:rPr>
        <w:t>RChain</w:t>
      </w:r>
      <w:proofErr w:type="spellEnd"/>
      <w:r w:rsidR="00241FAF">
        <w:rPr>
          <w:rFonts w:ascii="Times New Roman" w:hAnsi="Times New Roman" w:cs="Times New Roman"/>
          <w:sz w:val="24"/>
          <w:szCs w:val="24"/>
        </w:rPr>
        <w:t xml:space="preserve"> Cooperative to conduct the purchase. You will need to supply proof of identity, and other information, and will be </w:t>
      </w:r>
      <w:r w:rsidRPr="00CC0E9F">
        <w:rPr>
          <w:rFonts w:ascii="Times New Roman" w:hAnsi="Times New Roman" w:cs="Times New Roman"/>
          <w:sz w:val="24"/>
          <w:szCs w:val="24"/>
        </w:rPr>
        <w:t>prompted to select a</w:t>
      </w:r>
      <w:r w:rsidR="00C05E8A" w:rsidRPr="00CC0E9F">
        <w:rPr>
          <w:rFonts w:ascii="Times New Roman" w:hAnsi="Times New Roman" w:cs="Times New Roman"/>
          <w:sz w:val="24"/>
          <w:szCs w:val="24"/>
        </w:rPr>
        <w:t>n amount of RHOC to purchase</w:t>
      </w:r>
      <w:r w:rsidRPr="00CC0E9F">
        <w:rPr>
          <w:rFonts w:ascii="Times New Roman" w:hAnsi="Times New Roman" w:cs="Times New Roman"/>
          <w:sz w:val="24"/>
          <w:szCs w:val="24"/>
        </w:rPr>
        <w:t xml:space="preserve">. We reserve the right, in our sole discretion, to modify any of the procedures described herein to account for network congestion or other technical challenges. </w:t>
      </w:r>
    </w:p>
    <w:p w14:paraId="4B023BFF" w14:textId="64C2CCD3" w:rsidR="00BD42C5" w:rsidRPr="006F2069" w:rsidRDefault="00BD42C5" w:rsidP="0017790D">
      <w:pPr>
        <w:pStyle w:val="ListParagraph"/>
        <w:numPr>
          <w:ilvl w:val="1"/>
          <w:numId w:val="1"/>
        </w:numPr>
        <w:spacing w:after="0"/>
        <w:rPr>
          <w:rFonts w:ascii="Times New Roman" w:hAnsi="Times New Roman" w:cs="Times New Roman"/>
          <w:color w:val="FF0000"/>
          <w:sz w:val="24"/>
          <w:szCs w:val="24"/>
        </w:rPr>
      </w:pPr>
      <w:r w:rsidRPr="00CC0E9F">
        <w:rPr>
          <w:rFonts w:ascii="Times New Roman" w:hAnsi="Times New Roman" w:cs="Times New Roman"/>
          <w:b/>
          <w:sz w:val="24"/>
          <w:szCs w:val="24"/>
          <w:u w:val="single"/>
        </w:rPr>
        <w:t>Purchase Price.</w:t>
      </w:r>
      <w:r w:rsidRPr="00CC0E9F">
        <w:rPr>
          <w:rFonts w:ascii="Times New Roman" w:hAnsi="Times New Roman" w:cs="Times New Roman"/>
          <w:sz w:val="24"/>
          <w:szCs w:val="24"/>
        </w:rPr>
        <w:t xml:space="preserve"> Your quoted “Purchase Price” in the selected Payment Currency is equal to the USD value </w:t>
      </w:r>
      <w:r w:rsidR="00F423E6" w:rsidRPr="00CC0E9F">
        <w:rPr>
          <w:rFonts w:ascii="Times New Roman" w:hAnsi="Times New Roman" w:cs="Times New Roman"/>
          <w:sz w:val="24"/>
          <w:szCs w:val="24"/>
        </w:rPr>
        <w:t>of the purchase</w:t>
      </w:r>
      <w:r w:rsidR="00F423E6" w:rsidRPr="00C143A1">
        <w:rPr>
          <w:rFonts w:ascii="Times New Roman" w:hAnsi="Times New Roman" w:cs="Times New Roman"/>
          <w:sz w:val="24"/>
          <w:szCs w:val="24"/>
        </w:rPr>
        <w:t xml:space="preserve"> amount</w:t>
      </w:r>
      <w:r w:rsidRPr="00C143A1">
        <w:rPr>
          <w:rFonts w:ascii="Times New Roman" w:hAnsi="Times New Roman" w:cs="Times New Roman"/>
          <w:sz w:val="24"/>
          <w:szCs w:val="24"/>
        </w:rPr>
        <w:t xml:space="preserve"> divided by the Exchange Rate (as defined below). The “Exchange Rate</w:t>
      </w:r>
      <w:r w:rsidRPr="006F2069">
        <w:rPr>
          <w:rFonts w:ascii="Times New Roman" w:hAnsi="Times New Roman" w:cs="Times New Roman"/>
          <w:sz w:val="24"/>
          <w:szCs w:val="24"/>
        </w:rPr>
        <w:t xml:space="preserve">” will be the exchange rate between USD and your selected Payment Currency as sourced by the Company from </w:t>
      </w:r>
      <w:r w:rsidR="00B93834" w:rsidRPr="00B93834">
        <w:rPr>
          <w:rFonts w:ascii="Times New Roman" w:hAnsi="Times New Roman" w:cs="Times New Roman"/>
          <w:sz w:val="24"/>
          <w:szCs w:val="24"/>
        </w:rPr>
        <w:t>coinmarketcap.com</w:t>
      </w:r>
      <w:r w:rsidR="00B93834">
        <w:rPr>
          <w:rFonts w:ascii="Times New Roman" w:hAnsi="Times New Roman" w:cs="Times New Roman"/>
          <w:sz w:val="24"/>
          <w:szCs w:val="24"/>
        </w:rPr>
        <w:t xml:space="preserve"> at the approximate</w:t>
      </w:r>
      <w:r w:rsidRPr="006F2069">
        <w:rPr>
          <w:rFonts w:ascii="Times New Roman" w:hAnsi="Times New Roman" w:cs="Times New Roman"/>
          <w:sz w:val="24"/>
          <w:szCs w:val="24"/>
        </w:rPr>
        <w:t xml:space="preserve"> </w:t>
      </w:r>
      <w:r w:rsidR="0017790D">
        <w:rPr>
          <w:rFonts w:ascii="Times New Roman" w:hAnsi="Times New Roman" w:cs="Times New Roman"/>
          <w:sz w:val="24"/>
          <w:szCs w:val="24"/>
        </w:rPr>
        <w:t xml:space="preserve">time </w:t>
      </w:r>
      <w:r w:rsidRPr="006F2069">
        <w:rPr>
          <w:rFonts w:ascii="Times New Roman" w:hAnsi="Times New Roman" w:cs="Times New Roman"/>
          <w:sz w:val="24"/>
          <w:szCs w:val="24"/>
        </w:rPr>
        <w:t>your purchase request</w:t>
      </w:r>
      <w:r w:rsidR="0017790D">
        <w:rPr>
          <w:rFonts w:ascii="Times New Roman" w:hAnsi="Times New Roman" w:cs="Times New Roman"/>
          <w:sz w:val="24"/>
          <w:szCs w:val="24"/>
        </w:rPr>
        <w:t xml:space="preserve"> is processed</w:t>
      </w:r>
      <w:r w:rsidRPr="006F2069">
        <w:rPr>
          <w:rFonts w:ascii="Times New Roman" w:hAnsi="Times New Roman" w:cs="Times New Roman"/>
          <w:sz w:val="24"/>
          <w:szCs w:val="24"/>
        </w:rPr>
        <w:t xml:space="preserve">. For the avoidance of doubt, to the extent the Exchange Rate varies from the then-current rate on </w:t>
      </w:r>
      <w:r w:rsidR="0017790D" w:rsidRPr="0017790D">
        <w:rPr>
          <w:rFonts w:ascii="Times New Roman" w:hAnsi="Times New Roman" w:cs="Times New Roman"/>
          <w:sz w:val="24"/>
          <w:szCs w:val="24"/>
        </w:rPr>
        <w:t>coinmarketcap.com</w:t>
      </w:r>
      <w:r w:rsidRPr="006F2069">
        <w:rPr>
          <w:rFonts w:ascii="Times New Roman" w:hAnsi="Times New Roman" w:cs="Times New Roman"/>
          <w:sz w:val="24"/>
          <w:szCs w:val="24"/>
        </w:rPr>
        <w:t>, the Exchange Rate will apply.</w:t>
      </w:r>
    </w:p>
    <w:p w14:paraId="23521ADA" w14:textId="10C3110A" w:rsidR="00BD42C5" w:rsidRPr="006F2069" w:rsidRDefault="00BD42C5" w:rsidP="00BD42C5">
      <w:pPr>
        <w:pStyle w:val="ListParagraph"/>
        <w:numPr>
          <w:ilvl w:val="1"/>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t xml:space="preserve">Purchase Price Must Be </w:t>
      </w:r>
      <w:r w:rsidRPr="00C143A1">
        <w:rPr>
          <w:rFonts w:ascii="Times New Roman" w:hAnsi="Times New Roman" w:cs="Times New Roman"/>
          <w:b/>
          <w:sz w:val="24"/>
          <w:szCs w:val="24"/>
          <w:u w:val="single"/>
        </w:rPr>
        <w:t xml:space="preserve">Received in Full Within Six Hours. </w:t>
      </w:r>
      <w:r w:rsidRPr="00C143A1">
        <w:rPr>
          <w:rFonts w:ascii="Times New Roman" w:hAnsi="Times New Roman" w:cs="Times New Roman"/>
          <w:sz w:val="24"/>
          <w:szCs w:val="24"/>
        </w:rPr>
        <w:t>If we have not received the payment of the full Purchase Price in accordance with these Terms within six (6) hours of the time that you receive your payment instructions, we reserve the right to void your purchase request and refuse to accept your payment of the Purchase Price. For the avoidance of doubt, the Purchase Price will be deemed to be paid in full once we have received three (3) network confirmations of the transaction. We reserve the right, in our sole discretion, to</w:t>
      </w:r>
      <w:r w:rsidRPr="006F2069">
        <w:rPr>
          <w:rFonts w:ascii="Times New Roman" w:hAnsi="Times New Roman" w:cs="Times New Roman"/>
          <w:sz w:val="24"/>
          <w:szCs w:val="24"/>
        </w:rPr>
        <w:t xml:space="preserve"> modify </w:t>
      </w:r>
      <w:r w:rsidR="00C143A1">
        <w:rPr>
          <w:rFonts w:ascii="Times New Roman" w:hAnsi="Times New Roman" w:cs="Times New Roman"/>
          <w:sz w:val="24"/>
          <w:szCs w:val="24"/>
        </w:rPr>
        <w:t xml:space="preserve">or extend </w:t>
      </w:r>
      <w:r w:rsidRPr="006F2069">
        <w:rPr>
          <w:rFonts w:ascii="Times New Roman" w:hAnsi="Times New Roman" w:cs="Times New Roman"/>
          <w:sz w:val="24"/>
          <w:szCs w:val="24"/>
        </w:rPr>
        <w:t>any of the timelines described herein to account for network congestion or other technical challenges</w:t>
      </w:r>
      <w:r w:rsidR="00C143A1">
        <w:rPr>
          <w:rFonts w:ascii="Times New Roman" w:hAnsi="Times New Roman" w:cs="Times New Roman"/>
          <w:sz w:val="24"/>
          <w:szCs w:val="24"/>
        </w:rPr>
        <w:t xml:space="preserve"> or delays</w:t>
      </w:r>
      <w:r w:rsidRPr="006F2069">
        <w:rPr>
          <w:rFonts w:ascii="Times New Roman" w:hAnsi="Times New Roman" w:cs="Times New Roman"/>
          <w:sz w:val="24"/>
          <w:szCs w:val="24"/>
        </w:rPr>
        <w:t xml:space="preserve">. </w:t>
      </w:r>
    </w:p>
    <w:p w14:paraId="2C449054" w14:textId="3A11CFBD" w:rsidR="00BD42C5" w:rsidRPr="006F2069" w:rsidRDefault="00BD42C5" w:rsidP="00BD42C5">
      <w:pPr>
        <w:pStyle w:val="ListParagraph"/>
        <w:numPr>
          <w:ilvl w:val="1"/>
          <w:numId w:val="1"/>
        </w:numPr>
        <w:spacing w:after="0"/>
        <w:rPr>
          <w:rFonts w:ascii="Times New Roman" w:hAnsi="Times New Roman" w:cs="Times New Roman"/>
          <w:sz w:val="24"/>
          <w:szCs w:val="24"/>
        </w:rPr>
      </w:pPr>
      <w:r w:rsidRPr="006F2069">
        <w:rPr>
          <w:rFonts w:ascii="Times New Roman" w:hAnsi="Times New Roman" w:cs="Times New Roman"/>
          <w:b/>
          <w:sz w:val="24"/>
          <w:szCs w:val="24"/>
          <w:u w:val="single"/>
        </w:rPr>
        <w:t>Payment of Purchase Price.</w:t>
      </w:r>
      <w:r w:rsidRPr="006F2069">
        <w:rPr>
          <w:rFonts w:ascii="Times New Roman" w:hAnsi="Times New Roman" w:cs="Times New Roman"/>
          <w:sz w:val="24"/>
          <w:szCs w:val="24"/>
        </w:rPr>
        <w:t xml:space="preserve"> You must pay the Purchase Price by sending the correct quantity of BTC</w:t>
      </w:r>
      <w:r w:rsidR="00241FAF">
        <w:rPr>
          <w:rFonts w:ascii="Times New Roman" w:hAnsi="Times New Roman" w:cs="Times New Roman"/>
          <w:sz w:val="24"/>
          <w:szCs w:val="24"/>
        </w:rPr>
        <w:t>,</w:t>
      </w:r>
      <w:r w:rsidRPr="006F2069">
        <w:rPr>
          <w:rFonts w:ascii="Times New Roman" w:hAnsi="Times New Roman" w:cs="Times New Roman"/>
          <w:sz w:val="24"/>
          <w:szCs w:val="24"/>
        </w:rPr>
        <w:t xml:space="preserve"> ETH</w:t>
      </w:r>
      <w:r w:rsidR="00241FAF">
        <w:rPr>
          <w:rFonts w:ascii="Times New Roman" w:hAnsi="Times New Roman" w:cs="Times New Roman"/>
          <w:sz w:val="24"/>
          <w:szCs w:val="24"/>
        </w:rPr>
        <w:t>,</w:t>
      </w:r>
      <w:r w:rsidRPr="006F2069">
        <w:rPr>
          <w:rFonts w:ascii="Times New Roman" w:hAnsi="Times New Roman" w:cs="Times New Roman"/>
          <w:sz w:val="24"/>
          <w:szCs w:val="24"/>
        </w:rPr>
        <w:t xml:space="preserve"> </w:t>
      </w:r>
      <w:r w:rsidR="00241FAF">
        <w:rPr>
          <w:rFonts w:ascii="Times New Roman" w:hAnsi="Times New Roman" w:cs="Times New Roman"/>
          <w:sz w:val="24"/>
          <w:szCs w:val="24"/>
        </w:rPr>
        <w:t>or USD (but not a combination</w:t>
      </w:r>
      <w:r w:rsidRPr="006F2069">
        <w:rPr>
          <w:rFonts w:ascii="Times New Roman" w:hAnsi="Times New Roman" w:cs="Times New Roman"/>
          <w:sz w:val="24"/>
          <w:szCs w:val="24"/>
        </w:rPr>
        <w:t xml:space="preserve">) to the unique address displayed to you via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portal. Your purchase is not guaranteed until we receive the full amount of the Purchase Price. </w:t>
      </w:r>
    </w:p>
    <w:p w14:paraId="78DBBE83" w14:textId="2038A3A1" w:rsidR="00BD42C5" w:rsidRPr="006F2069" w:rsidRDefault="00BD42C5" w:rsidP="00BD42C5">
      <w:pPr>
        <w:pStyle w:val="ListParagraph"/>
        <w:numPr>
          <w:ilvl w:val="1"/>
          <w:numId w:val="1"/>
        </w:numPr>
        <w:spacing w:after="0"/>
        <w:rPr>
          <w:rFonts w:ascii="Times New Roman" w:hAnsi="Times New Roman" w:cs="Times New Roman"/>
          <w:sz w:val="24"/>
          <w:szCs w:val="24"/>
        </w:rPr>
      </w:pPr>
      <w:r w:rsidRPr="006F2069">
        <w:rPr>
          <w:rFonts w:ascii="Times New Roman" w:hAnsi="Times New Roman" w:cs="Times New Roman"/>
          <w:b/>
          <w:sz w:val="24"/>
          <w:szCs w:val="24"/>
          <w:u w:val="single"/>
        </w:rPr>
        <w:t xml:space="preserve">One Purchase </w:t>
      </w:r>
      <w:proofErr w:type="gramStart"/>
      <w:r w:rsidRPr="006F2069">
        <w:rPr>
          <w:rFonts w:ascii="Times New Roman" w:hAnsi="Times New Roman" w:cs="Times New Roman"/>
          <w:b/>
          <w:sz w:val="24"/>
          <w:szCs w:val="24"/>
          <w:u w:val="single"/>
        </w:rPr>
        <w:t>Per</w:t>
      </w:r>
      <w:proofErr w:type="gramEnd"/>
      <w:r w:rsidRPr="006F2069">
        <w:rPr>
          <w:rFonts w:ascii="Times New Roman" w:hAnsi="Times New Roman" w:cs="Times New Roman"/>
          <w:b/>
          <w:sz w:val="24"/>
          <w:szCs w:val="24"/>
          <w:u w:val="single"/>
        </w:rPr>
        <w:t xml:space="preserve"> Purchaser.</w:t>
      </w:r>
      <w:r w:rsidRPr="006F2069">
        <w:rPr>
          <w:rFonts w:ascii="Times New Roman" w:hAnsi="Times New Roman" w:cs="Times New Roman"/>
          <w:sz w:val="24"/>
          <w:szCs w:val="24"/>
        </w:rPr>
        <w:t xml:space="preserve"> You will only be allowed to make one purchase during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You agree not to allow anyone to use your </w:t>
      </w:r>
      <w:proofErr w:type="spellStart"/>
      <w:r w:rsidR="0052313B" w:rsidRPr="006F2069">
        <w:rPr>
          <w:rFonts w:ascii="Times New Roman" w:hAnsi="Times New Roman" w:cs="Times New Roman"/>
          <w:sz w:val="24"/>
          <w:szCs w:val="24"/>
        </w:rPr>
        <w:t>RChain</w:t>
      </w:r>
      <w:proofErr w:type="spellEnd"/>
      <w:r w:rsidRPr="006F2069">
        <w:rPr>
          <w:rFonts w:ascii="Times New Roman" w:hAnsi="Times New Roman" w:cs="Times New Roman"/>
          <w:sz w:val="24"/>
          <w:szCs w:val="24"/>
        </w:rPr>
        <w:t xml:space="preserve"> </w:t>
      </w:r>
      <w:r w:rsidR="00C143A1">
        <w:rPr>
          <w:rFonts w:ascii="Times New Roman" w:hAnsi="Times New Roman" w:cs="Times New Roman"/>
          <w:sz w:val="24"/>
          <w:szCs w:val="24"/>
        </w:rPr>
        <w:t>Account</w:t>
      </w:r>
      <w:r w:rsidRPr="006F2069">
        <w:rPr>
          <w:rFonts w:ascii="Times New Roman" w:hAnsi="Times New Roman" w:cs="Times New Roman"/>
          <w:sz w:val="24"/>
          <w:szCs w:val="24"/>
        </w:rPr>
        <w:t xml:space="preserve"> or share your User Credentials with any other person for the purpose of facilitating their unauthorized access to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If you do share your User Credentials with anyone we will consider their activities to have been authorized by you. You alone are responsible for any acts or omissions that occur during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through the use of your User Credentials. We reserve the right to suspend or block your access to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upon suspicion of any unauthorized access or use, or any attempt thereof, by anyone associated with your User Credentials.</w:t>
      </w:r>
      <w:r w:rsidR="008D20AC" w:rsidRPr="006F2069">
        <w:rPr>
          <w:rFonts w:ascii="Times New Roman" w:hAnsi="Times New Roman" w:cs="Times New Roman"/>
          <w:sz w:val="24"/>
          <w:szCs w:val="24"/>
        </w:rPr>
        <w:t>]</w:t>
      </w:r>
      <w:r w:rsidRPr="006F2069">
        <w:rPr>
          <w:rFonts w:ascii="Times New Roman" w:hAnsi="Times New Roman" w:cs="Times New Roman"/>
          <w:sz w:val="24"/>
          <w:szCs w:val="24"/>
        </w:rPr>
        <w:t xml:space="preserve"> </w:t>
      </w:r>
    </w:p>
    <w:p w14:paraId="356A0701" w14:textId="706B5D7F" w:rsidR="00BD42C5" w:rsidRPr="000F2170" w:rsidRDefault="00BD42C5" w:rsidP="00BD42C5">
      <w:pPr>
        <w:pStyle w:val="ListParagraph"/>
        <w:numPr>
          <w:ilvl w:val="1"/>
          <w:numId w:val="1"/>
        </w:numPr>
        <w:spacing w:after="0"/>
        <w:rPr>
          <w:rFonts w:ascii="Times New Roman" w:hAnsi="Times New Roman" w:cs="Times New Roman"/>
          <w:color w:val="FF0000"/>
          <w:sz w:val="24"/>
          <w:szCs w:val="24"/>
        </w:rPr>
      </w:pPr>
      <w:r w:rsidRPr="000F2170">
        <w:rPr>
          <w:rFonts w:ascii="Times New Roman" w:hAnsi="Times New Roman" w:cs="Times New Roman"/>
          <w:b/>
          <w:sz w:val="24"/>
          <w:szCs w:val="24"/>
          <w:u w:val="single"/>
        </w:rPr>
        <w:t>Delivery of</w:t>
      </w:r>
      <w:r w:rsidR="000F2170" w:rsidRPr="000F2170">
        <w:rPr>
          <w:rFonts w:ascii="Times New Roman" w:hAnsi="Times New Roman" w:cs="Times New Roman"/>
          <w:b/>
          <w:sz w:val="24"/>
          <w:szCs w:val="24"/>
          <w:u w:val="single"/>
        </w:rPr>
        <w:t xml:space="preserve"> RHOCs</w:t>
      </w:r>
      <w:r w:rsidRPr="000F2170">
        <w:rPr>
          <w:rFonts w:ascii="Times New Roman" w:hAnsi="Times New Roman" w:cs="Times New Roman"/>
          <w:b/>
          <w:sz w:val="24"/>
          <w:szCs w:val="24"/>
          <w:u w:val="single"/>
        </w:rPr>
        <w:t>.</w:t>
      </w:r>
      <w:r w:rsidRPr="000F2170">
        <w:rPr>
          <w:rFonts w:ascii="Times New Roman" w:hAnsi="Times New Roman" w:cs="Times New Roman"/>
          <w:sz w:val="24"/>
          <w:szCs w:val="24"/>
        </w:rPr>
        <w:t xml:space="preserve"> Company will deliver the quantity of </w:t>
      </w:r>
      <w:r w:rsidR="008E6DBD" w:rsidRPr="000F2170">
        <w:rPr>
          <w:rFonts w:ascii="Times New Roman" w:hAnsi="Times New Roman" w:cs="Times New Roman"/>
          <w:sz w:val="24"/>
          <w:szCs w:val="24"/>
        </w:rPr>
        <w:t>RHOC</w:t>
      </w:r>
      <w:r w:rsidRPr="000F2170">
        <w:rPr>
          <w:rFonts w:ascii="Times New Roman" w:hAnsi="Times New Roman" w:cs="Times New Roman"/>
          <w:sz w:val="24"/>
          <w:szCs w:val="24"/>
        </w:rPr>
        <w:t xml:space="preserve">s you purchase </w:t>
      </w:r>
      <w:r w:rsidR="000F2170" w:rsidRPr="000F2170">
        <w:rPr>
          <w:rFonts w:ascii="Times New Roman" w:hAnsi="Times New Roman" w:cs="Times New Roman"/>
          <w:sz w:val="24"/>
          <w:szCs w:val="24"/>
        </w:rPr>
        <w:t>within five (5) days from the date Company (i)</w:t>
      </w:r>
      <w:r w:rsidR="000F2170">
        <w:rPr>
          <w:rFonts w:ascii="Times New Roman" w:hAnsi="Times New Roman" w:cs="Times New Roman"/>
          <w:sz w:val="24"/>
          <w:szCs w:val="24"/>
        </w:rPr>
        <w:t xml:space="preserve"> receives your </w:t>
      </w:r>
      <w:r w:rsidR="000F2170" w:rsidRPr="000F2170">
        <w:rPr>
          <w:rFonts w:ascii="Times New Roman" w:hAnsi="Times New Roman" w:cs="Times New Roman"/>
          <w:sz w:val="24"/>
          <w:szCs w:val="24"/>
        </w:rPr>
        <w:t xml:space="preserve">payment, (ii) </w:t>
      </w:r>
      <w:r w:rsidR="000F2170">
        <w:rPr>
          <w:rFonts w:ascii="Times New Roman" w:hAnsi="Times New Roman" w:cs="Times New Roman"/>
          <w:sz w:val="24"/>
          <w:szCs w:val="24"/>
        </w:rPr>
        <w:t xml:space="preserve">receives </w:t>
      </w:r>
      <w:r w:rsidR="000F2170" w:rsidRPr="000F2170">
        <w:rPr>
          <w:rFonts w:ascii="Times New Roman" w:hAnsi="Times New Roman" w:cs="Times New Roman"/>
          <w:sz w:val="24"/>
          <w:szCs w:val="24"/>
        </w:rPr>
        <w:t>you</w:t>
      </w:r>
      <w:r w:rsidR="000F2170">
        <w:rPr>
          <w:rFonts w:ascii="Times New Roman" w:hAnsi="Times New Roman" w:cs="Times New Roman"/>
          <w:sz w:val="24"/>
          <w:szCs w:val="24"/>
        </w:rPr>
        <w:t xml:space="preserve">r </w:t>
      </w:r>
      <w:r w:rsidRPr="000F2170">
        <w:rPr>
          <w:rFonts w:ascii="Times New Roman" w:hAnsi="Times New Roman" w:cs="Times New Roman"/>
          <w:sz w:val="24"/>
          <w:szCs w:val="24"/>
        </w:rPr>
        <w:t xml:space="preserve">complete and accurate </w:t>
      </w:r>
      <w:r w:rsidR="008E6DBD" w:rsidRPr="000F2170">
        <w:rPr>
          <w:rFonts w:ascii="Times New Roman" w:hAnsi="Times New Roman" w:cs="Times New Roman"/>
          <w:sz w:val="24"/>
          <w:szCs w:val="24"/>
        </w:rPr>
        <w:t>RHOC</w:t>
      </w:r>
      <w:r w:rsidRPr="000F2170">
        <w:rPr>
          <w:rFonts w:ascii="Times New Roman" w:hAnsi="Times New Roman" w:cs="Times New Roman"/>
          <w:sz w:val="24"/>
          <w:szCs w:val="24"/>
        </w:rPr>
        <w:t xml:space="preserve"> Receipt Address</w:t>
      </w:r>
      <w:r w:rsidR="000F2170" w:rsidRPr="000F2170">
        <w:rPr>
          <w:rFonts w:ascii="Times New Roman" w:hAnsi="Times New Roman" w:cs="Times New Roman"/>
          <w:sz w:val="24"/>
          <w:szCs w:val="24"/>
        </w:rPr>
        <w:t xml:space="preserve">, (iii) </w:t>
      </w:r>
      <w:r w:rsidR="000F2170">
        <w:rPr>
          <w:rFonts w:ascii="Times New Roman" w:hAnsi="Times New Roman" w:cs="Times New Roman"/>
          <w:sz w:val="24"/>
          <w:szCs w:val="24"/>
        </w:rPr>
        <w:t xml:space="preserve">approves your </w:t>
      </w:r>
      <w:r w:rsidR="000F2170" w:rsidRPr="000F2170">
        <w:rPr>
          <w:rFonts w:ascii="Times New Roman" w:hAnsi="Times New Roman" w:cs="Times New Roman"/>
          <w:sz w:val="24"/>
          <w:szCs w:val="24"/>
        </w:rPr>
        <w:t xml:space="preserve">Accredited Purchaser status, and (iv) your </w:t>
      </w:r>
      <w:r w:rsidR="000F2170">
        <w:rPr>
          <w:rFonts w:ascii="Times New Roman" w:hAnsi="Times New Roman" w:cs="Times New Roman"/>
          <w:sz w:val="24"/>
          <w:szCs w:val="24"/>
        </w:rPr>
        <w:t>confirms your identity</w:t>
      </w:r>
      <w:r w:rsidR="000F2170" w:rsidRPr="000F2170">
        <w:rPr>
          <w:rFonts w:ascii="Times New Roman" w:hAnsi="Times New Roman" w:cs="Times New Roman"/>
          <w:sz w:val="24"/>
          <w:szCs w:val="24"/>
        </w:rPr>
        <w:t xml:space="preserve">. </w:t>
      </w:r>
    </w:p>
    <w:p w14:paraId="21ED98E5" w14:textId="77777777" w:rsidR="006F2069" w:rsidRPr="00402432" w:rsidRDefault="006F2069" w:rsidP="006F2069">
      <w:pPr>
        <w:pStyle w:val="ListParagraph"/>
        <w:spacing w:after="0"/>
        <w:ind w:left="1440"/>
        <w:rPr>
          <w:rFonts w:ascii="Times New Roman" w:hAnsi="Times New Roman" w:cs="Times New Roman"/>
          <w:color w:val="FF0000"/>
          <w:sz w:val="24"/>
          <w:szCs w:val="24"/>
        </w:rPr>
      </w:pPr>
    </w:p>
    <w:p w14:paraId="7BBA090E" w14:textId="35F0020A" w:rsidR="00402432" w:rsidRPr="00402432" w:rsidRDefault="006F2069" w:rsidP="006F2069">
      <w:pPr>
        <w:pStyle w:val="ListParagraph"/>
        <w:numPr>
          <w:ilvl w:val="0"/>
          <w:numId w:val="1"/>
        </w:numPr>
        <w:spacing w:after="0"/>
        <w:rPr>
          <w:rFonts w:ascii="Times New Roman" w:hAnsi="Times New Roman" w:cs="Times New Roman"/>
          <w:color w:val="FF0000"/>
          <w:sz w:val="24"/>
          <w:szCs w:val="24"/>
        </w:rPr>
      </w:pPr>
      <w:r w:rsidRPr="00402432">
        <w:rPr>
          <w:rFonts w:ascii="Times New Roman" w:hAnsi="Times New Roman" w:cs="Times New Roman"/>
          <w:b/>
          <w:sz w:val="24"/>
          <w:szCs w:val="24"/>
          <w:u w:val="single"/>
        </w:rPr>
        <w:lastRenderedPageBreak/>
        <w:t xml:space="preserve">Purpose and Use of </w:t>
      </w:r>
      <w:r w:rsidR="004D6D17">
        <w:rPr>
          <w:rFonts w:ascii="Times New Roman" w:hAnsi="Times New Roman" w:cs="Times New Roman"/>
          <w:b/>
          <w:sz w:val="24"/>
          <w:szCs w:val="24"/>
          <w:u w:val="single"/>
        </w:rPr>
        <w:t>RHOC</w:t>
      </w:r>
      <w:r w:rsidRPr="00402432">
        <w:rPr>
          <w:rFonts w:ascii="Times New Roman" w:hAnsi="Times New Roman" w:cs="Times New Roman"/>
          <w:b/>
          <w:sz w:val="24"/>
          <w:szCs w:val="24"/>
          <w:u w:val="single"/>
        </w:rPr>
        <w:t xml:space="preserve"> in the </w:t>
      </w:r>
      <w:proofErr w:type="spellStart"/>
      <w:r w:rsidRPr="00402432">
        <w:rPr>
          <w:rFonts w:ascii="Times New Roman" w:hAnsi="Times New Roman" w:cs="Times New Roman"/>
          <w:b/>
          <w:sz w:val="24"/>
          <w:szCs w:val="24"/>
          <w:u w:val="single"/>
        </w:rPr>
        <w:t>RChain</w:t>
      </w:r>
      <w:proofErr w:type="spellEnd"/>
      <w:r w:rsidRPr="00402432">
        <w:rPr>
          <w:rFonts w:ascii="Times New Roman" w:hAnsi="Times New Roman" w:cs="Times New Roman"/>
          <w:b/>
          <w:sz w:val="24"/>
          <w:szCs w:val="24"/>
          <w:u w:val="single"/>
        </w:rPr>
        <w:t xml:space="preserve"> </w:t>
      </w:r>
      <w:proofErr w:type="spellStart"/>
      <w:r w:rsidRPr="00402432">
        <w:rPr>
          <w:rFonts w:ascii="Times New Roman" w:hAnsi="Times New Roman" w:cs="Times New Roman"/>
          <w:b/>
          <w:sz w:val="24"/>
          <w:szCs w:val="24"/>
          <w:u w:val="single"/>
        </w:rPr>
        <w:t>Blockchain</w:t>
      </w:r>
      <w:proofErr w:type="spellEnd"/>
      <w:r w:rsidRPr="00402432">
        <w:rPr>
          <w:rFonts w:ascii="Times New Roman" w:hAnsi="Times New Roman" w:cs="Times New Roman"/>
          <w:b/>
          <w:sz w:val="24"/>
          <w:szCs w:val="24"/>
          <w:u w:val="single"/>
        </w:rPr>
        <w:t>.</w:t>
      </w:r>
      <w:r w:rsidRPr="00402432">
        <w:rPr>
          <w:rFonts w:ascii="Times New Roman" w:hAnsi="Times New Roman" w:cs="Times New Roman"/>
          <w:sz w:val="24"/>
          <w:szCs w:val="24"/>
        </w:rPr>
        <w:t xml:space="preserve"> </w:t>
      </w:r>
    </w:p>
    <w:p w14:paraId="60F79A87" w14:textId="4BEC134D" w:rsidR="00402432" w:rsidRPr="00402432" w:rsidRDefault="00DF2B36" w:rsidP="00402432">
      <w:pPr>
        <w:pStyle w:val="ListParagraph"/>
        <w:numPr>
          <w:ilvl w:val="1"/>
          <w:numId w:val="1"/>
        </w:numPr>
        <w:spacing w:after="0"/>
        <w:rPr>
          <w:rFonts w:ascii="Times New Roman" w:hAnsi="Times New Roman" w:cs="Times New Roman"/>
          <w:color w:val="FF0000"/>
          <w:sz w:val="24"/>
          <w:szCs w:val="24"/>
        </w:rPr>
      </w:pPr>
      <w:r>
        <w:rPr>
          <w:rFonts w:ascii="Times New Roman" w:hAnsi="Times New Roman" w:cs="Times New Roman"/>
          <w:sz w:val="24"/>
          <w:szCs w:val="24"/>
        </w:rPr>
        <w:t xml:space="preserve">The </w:t>
      </w:r>
      <w:r w:rsidR="006F2069" w:rsidRPr="00402432">
        <w:rPr>
          <w:rFonts w:ascii="Times New Roman" w:hAnsi="Times New Roman" w:cs="Times New Roman"/>
          <w:sz w:val="24"/>
          <w:szCs w:val="24"/>
        </w:rPr>
        <w:t xml:space="preserve">purpose of the </w:t>
      </w:r>
      <w:r w:rsidR="004D6D17">
        <w:rPr>
          <w:rFonts w:ascii="Times New Roman" w:hAnsi="Times New Roman" w:cs="Times New Roman"/>
          <w:sz w:val="24"/>
          <w:szCs w:val="24"/>
        </w:rPr>
        <w:t>RHOC</w:t>
      </w:r>
      <w:r w:rsidR="006F2069" w:rsidRPr="00402432">
        <w:rPr>
          <w:rFonts w:ascii="Times New Roman" w:hAnsi="Times New Roman" w:cs="Times New Roman"/>
          <w:sz w:val="24"/>
          <w:szCs w:val="24"/>
        </w:rPr>
        <w:t xml:space="preserve"> is to facilitate the provision</w:t>
      </w:r>
      <w:r w:rsidR="003B6262" w:rsidRPr="00402432">
        <w:rPr>
          <w:rFonts w:ascii="Times New Roman" w:hAnsi="Times New Roman" w:cs="Times New Roman"/>
          <w:sz w:val="24"/>
          <w:szCs w:val="24"/>
        </w:rPr>
        <w:t>,</w:t>
      </w:r>
      <w:r w:rsidR="006F2069" w:rsidRPr="00402432">
        <w:rPr>
          <w:rFonts w:ascii="Times New Roman" w:hAnsi="Times New Roman" w:cs="Times New Roman"/>
          <w:sz w:val="24"/>
          <w:szCs w:val="24"/>
        </w:rPr>
        <w:t xml:space="preserve"> </w:t>
      </w:r>
      <w:r w:rsidR="003B6262" w:rsidRPr="00402432">
        <w:rPr>
          <w:rFonts w:ascii="Times New Roman" w:hAnsi="Times New Roman" w:cs="Times New Roman"/>
          <w:sz w:val="24"/>
          <w:szCs w:val="24"/>
        </w:rPr>
        <w:t xml:space="preserve">creation, execution, and maintenance of scalable decentralized applications </w:t>
      </w:r>
      <w:r w:rsidR="006F2069" w:rsidRPr="00402432">
        <w:rPr>
          <w:rFonts w:ascii="Times New Roman" w:hAnsi="Times New Roman" w:cs="Times New Roman"/>
          <w:sz w:val="24"/>
          <w:szCs w:val="24"/>
        </w:rPr>
        <w:t>(the “</w:t>
      </w:r>
      <w:r w:rsidR="006F2069" w:rsidRPr="00402432">
        <w:rPr>
          <w:rFonts w:ascii="Times New Roman" w:hAnsi="Times New Roman" w:cs="Times New Roman"/>
          <w:b/>
          <w:sz w:val="24"/>
          <w:szCs w:val="24"/>
        </w:rPr>
        <w:t>Services</w:t>
      </w:r>
      <w:r w:rsidR="006F2069" w:rsidRPr="00402432">
        <w:rPr>
          <w:rFonts w:ascii="Times New Roman" w:hAnsi="Times New Roman" w:cs="Times New Roman"/>
          <w:sz w:val="24"/>
          <w:szCs w:val="24"/>
        </w:rPr>
        <w:t xml:space="preserve">”) within the </w:t>
      </w:r>
      <w:proofErr w:type="spellStart"/>
      <w:r w:rsidR="003B6262" w:rsidRPr="00402432">
        <w:rPr>
          <w:rFonts w:ascii="Times New Roman" w:hAnsi="Times New Roman" w:cs="Times New Roman"/>
          <w:sz w:val="24"/>
          <w:szCs w:val="24"/>
        </w:rPr>
        <w:t>RChain</w:t>
      </w:r>
      <w:proofErr w:type="spellEnd"/>
      <w:r w:rsidR="003B6262" w:rsidRPr="00402432">
        <w:rPr>
          <w:rFonts w:ascii="Times New Roman" w:hAnsi="Times New Roman" w:cs="Times New Roman"/>
          <w:sz w:val="24"/>
          <w:szCs w:val="24"/>
        </w:rPr>
        <w:t xml:space="preserve"> </w:t>
      </w:r>
      <w:proofErr w:type="spellStart"/>
      <w:r w:rsidR="003B6262" w:rsidRPr="00402432">
        <w:rPr>
          <w:rFonts w:ascii="Times New Roman" w:hAnsi="Times New Roman" w:cs="Times New Roman"/>
          <w:sz w:val="24"/>
          <w:szCs w:val="24"/>
        </w:rPr>
        <w:t>b</w:t>
      </w:r>
      <w:r w:rsidR="006F2069" w:rsidRPr="00402432">
        <w:rPr>
          <w:rFonts w:ascii="Times New Roman" w:hAnsi="Times New Roman" w:cs="Times New Roman"/>
          <w:sz w:val="24"/>
          <w:szCs w:val="24"/>
        </w:rPr>
        <w:t>lockchain</w:t>
      </w:r>
      <w:proofErr w:type="spellEnd"/>
      <w:r w:rsidR="00B206BC">
        <w:rPr>
          <w:rFonts w:ascii="Times New Roman" w:hAnsi="Times New Roman" w:cs="Times New Roman"/>
          <w:sz w:val="24"/>
          <w:szCs w:val="24"/>
        </w:rPr>
        <w:t xml:space="preserve"> network of </w:t>
      </w:r>
      <w:proofErr w:type="spellStart"/>
      <w:r w:rsidR="00B206BC">
        <w:rPr>
          <w:rFonts w:ascii="Times New Roman" w:hAnsi="Times New Roman" w:cs="Times New Roman"/>
          <w:sz w:val="24"/>
          <w:szCs w:val="24"/>
        </w:rPr>
        <w:t>RChain</w:t>
      </w:r>
      <w:proofErr w:type="spellEnd"/>
      <w:r w:rsidR="00B206BC">
        <w:rPr>
          <w:rFonts w:ascii="Times New Roman" w:hAnsi="Times New Roman" w:cs="Times New Roman"/>
          <w:sz w:val="24"/>
          <w:szCs w:val="24"/>
        </w:rPr>
        <w:t xml:space="preserve"> node computers</w:t>
      </w:r>
      <w:r w:rsidR="006F2069" w:rsidRPr="00402432">
        <w:rPr>
          <w:rFonts w:ascii="Times New Roman" w:hAnsi="Times New Roman" w:cs="Times New Roman"/>
          <w:sz w:val="24"/>
          <w:szCs w:val="24"/>
        </w:rPr>
        <w:t xml:space="preserve"> (the “</w:t>
      </w:r>
      <w:proofErr w:type="spellStart"/>
      <w:r w:rsidR="006F2069" w:rsidRPr="00402432">
        <w:rPr>
          <w:rFonts w:ascii="Times New Roman" w:hAnsi="Times New Roman" w:cs="Times New Roman"/>
          <w:b/>
          <w:sz w:val="24"/>
          <w:szCs w:val="24"/>
        </w:rPr>
        <w:t>RChain</w:t>
      </w:r>
      <w:proofErr w:type="spellEnd"/>
      <w:r w:rsidR="006F2069" w:rsidRPr="00402432">
        <w:rPr>
          <w:rFonts w:ascii="Times New Roman" w:hAnsi="Times New Roman" w:cs="Times New Roman"/>
          <w:b/>
          <w:sz w:val="24"/>
          <w:szCs w:val="24"/>
        </w:rPr>
        <w:t xml:space="preserve"> </w:t>
      </w:r>
      <w:proofErr w:type="spellStart"/>
      <w:r w:rsidR="00B206BC">
        <w:rPr>
          <w:rFonts w:ascii="Times New Roman" w:hAnsi="Times New Roman" w:cs="Times New Roman"/>
          <w:b/>
          <w:sz w:val="24"/>
          <w:szCs w:val="24"/>
        </w:rPr>
        <w:t>B</w:t>
      </w:r>
      <w:r w:rsidR="006F2069" w:rsidRPr="00402432">
        <w:rPr>
          <w:rFonts w:ascii="Times New Roman" w:hAnsi="Times New Roman" w:cs="Times New Roman"/>
          <w:b/>
          <w:sz w:val="24"/>
          <w:szCs w:val="24"/>
        </w:rPr>
        <w:t>lockchain</w:t>
      </w:r>
      <w:proofErr w:type="spellEnd"/>
      <w:r w:rsidR="006F2069" w:rsidRPr="00402432">
        <w:rPr>
          <w:rFonts w:ascii="Times New Roman" w:hAnsi="Times New Roman" w:cs="Times New Roman"/>
          <w:sz w:val="24"/>
          <w:szCs w:val="24"/>
        </w:rPr>
        <w:t xml:space="preserve">”). Additional information regarding the </w:t>
      </w:r>
      <w:proofErr w:type="spellStart"/>
      <w:r w:rsidR="006F2069" w:rsidRPr="00402432">
        <w:rPr>
          <w:rFonts w:ascii="Times New Roman" w:hAnsi="Times New Roman" w:cs="Times New Roman"/>
          <w:sz w:val="24"/>
          <w:szCs w:val="24"/>
        </w:rPr>
        <w:t>RChain</w:t>
      </w:r>
      <w:proofErr w:type="spellEnd"/>
      <w:r w:rsidR="006F2069"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006F2069" w:rsidRPr="00402432">
        <w:rPr>
          <w:rFonts w:ascii="Times New Roman" w:hAnsi="Times New Roman" w:cs="Times New Roman"/>
          <w:sz w:val="24"/>
          <w:szCs w:val="24"/>
        </w:rPr>
        <w:t>lockchain</w:t>
      </w:r>
      <w:proofErr w:type="spellEnd"/>
      <w:r w:rsidR="006F2069" w:rsidRPr="00402432">
        <w:rPr>
          <w:rFonts w:ascii="Times New Roman" w:hAnsi="Times New Roman" w:cs="Times New Roman"/>
          <w:sz w:val="24"/>
          <w:szCs w:val="24"/>
        </w:rPr>
        <w:t xml:space="preserve">, the Services, and the Company is summarized in </w:t>
      </w:r>
      <w:r w:rsidR="006F2069" w:rsidRPr="00402432">
        <w:rPr>
          <w:rFonts w:ascii="Times New Roman" w:hAnsi="Times New Roman" w:cs="Times New Roman"/>
          <w:sz w:val="24"/>
          <w:szCs w:val="24"/>
          <w:u w:val="single"/>
        </w:rPr>
        <w:t>Exhibit A</w:t>
      </w:r>
      <w:r w:rsidR="006F2069" w:rsidRPr="00402432">
        <w:rPr>
          <w:rFonts w:ascii="Times New Roman" w:hAnsi="Times New Roman" w:cs="Times New Roman"/>
          <w:sz w:val="24"/>
          <w:szCs w:val="24"/>
        </w:rPr>
        <w:t xml:space="preserve"> and further described in the Whitepaper available at </w:t>
      </w:r>
      <w:r w:rsidR="0017790D">
        <w:rPr>
          <w:rFonts w:ascii="Times New Roman" w:hAnsi="Times New Roman" w:cs="Times New Roman"/>
          <w:sz w:val="24"/>
          <w:szCs w:val="24"/>
        </w:rPr>
        <w:t>www.rchain.coop</w:t>
      </w:r>
      <w:r w:rsidR="00C62B4B">
        <w:rPr>
          <w:rFonts w:ascii="Times New Roman" w:hAnsi="Times New Roman" w:cs="Times New Roman"/>
          <w:sz w:val="24"/>
          <w:szCs w:val="24"/>
        </w:rPr>
        <w:t xml:space="preserve"> </w:t>
      </w:r>
      <w:r w:rsidR="006F2069" w:rsidRPr="00402432">
        <w:rPr>
          <w:rFonts w:ascii="Times New Roman" w:hAnsi="Times New Roman" w:cs="Times New Roman"/>
          <w:sz w:val="24"/>
          <w:szCs w:val="24"/>
        </w:rPr>
        <w:t>the “</w:t>
      </w:r>
      <w:r w:rsidR="006F2069" w:rsidRPr="00402432">
        <w:rPr>
          <w:rFonts w:ascii="Times New Roman" w:hAnsi="Times New Roman" w:cs="Times New Roman"/>
          <w:b/>
          <w:sz w:val="24"/>
          <w:szCs w:val="24"/>
        </w:rPr>
        <w:t>Whitepaper</w:t>
      </w:r>
      <w:r w:rsidR="006F2069" w:rsidRPr="00402432">
        <w:rPr>
          <w:rFonts w:ascii="Times New Roman" w:hAnsi="Times New Roman" w:cs="Times New Roman"/>
          <w:sz w:val="24"/>
          <w:szCs w:val="24"/>
        </w:rPr>
        <w:t xml:space="preserve">”). </w:t>
      </w:r>
    </w:p>
    <w:p w14:paraId="6690637D" w14:textId="2794320F" w:rsidR="00402432" w:rsidRPr="00B206BC" w:rsidRDefault="006F2069" w:rsidP="00402432">
      <w:pPr>
        <w:pStyle w:val="ListParagraph"/>
        <w:numPr>
          <w:ilvl w:val="1"/>
          <w:numId w:val="1"/>
        </w:numPr>
        <w:spacing w:after="0"/>
        <w:rPr>
          <w:rFonts w:ascii="Times New Roman" w:hAnsi="Times New Roman" w:cs="Times New Roman"/>
          <w:color w:val="FF0000"/>
          <w:sz w:val="24"/>
          <w:szCs w:val="24"/>
        </w:rPr>
      </w:pPr>
      <w:r w:rsidRPr="00402432">
        <w:rPr>
          <w:rFonts w:ascii="Times New Roman" w:hAnsi="Times New Roman" w:cs="Times New Roman"/>
          <w:sz w:val="24"/>
          <w:szCs w:val="24"/>
        </w:rPr>
        <w:t xml:space="preserve">While we are developing certain applications and software for use in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we do not operate or control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We are not responsible or liable for the </w:t>
      </w:r>
      <w:r w:rsidR="001315CE">
        <w:rPr>
          <w:rFonts w:ascii="Times New Roman" w:hAnsi="Times New Roman" w:cs="Times New Roman"/>
          <w:sz w:val="24"/>
          <w:szCs w:val="24"/>
        </w:rPr>
        <w:t xml:space="preserve">activity of </w:t>
      </w:r>
      <w:r w:rsidR="00B206BC">
        <w:rPr>
          <w:rFonts w:ascii="Times New Roman" w:hAnsi="Times New Roman" w:cs="Times New Roman"/>
          <w:sz w:val="24"/>
          <w:szCs w:val="24"/>
        </w:rPr>
        <w:t>other users</w:t>
      </w:r>
      <w:r w:rsidR="001315CE">
        <w:rPr>
          <w:rFonts w:ascii="Times New Roman" w:hAnsi="Times New Roman" w:cs="Times New Roman"/>
          <w:sz w:val="24"/>
          <w:szCs w:val="24"/>
        </w:rPr>
        <w:t xml:space="preserve"> </w:t>
      </w:r>
      <w:r w:rsidR="00B206BC">
        <w:rPr>
          <w:rFonts w:ascii="Times New Roman" w:hAnsi="Times New Roman" w:cs="Times New Roman"/>
          <w:sz w:val="24"/>
          <w:szCs w:val="24"/>
        </w:rPr>
        <w:t xml:space="preserve">of </w:t>
      </w:r>
      <w:r w:rsidR="001315CE">
        <w:rPr>
          <w:rFonts w:ascii="Times New Roman" w:hAnsi="Times New Roman" w:cs="Times New Roman"/>
          <w:sz w:val="24"/>
          <w:szCs w:val="24"/>
        </w:rPr>
        <w:t xml:space="preserve">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or any </w:t>
      </w:r>
      <w:r w:rsidRPr="00B206BC">
        <w:rPr>
          <w:rFonts w:ascii="Times New Roman" w:hAnsi="Times New Roman" w:cs="Times New Roman"/>
          <w:sz w:val="24"/>
          <w:szCs w:val="24"/>
        </w:rPr>
        <w:t xml:space="preserve">third-party uses of the </w:t>
      </w:r>
      <w:proofErr w:type="spellStart"/>
      <w:r w:rsidRPr="00B206BC">
        <w:rPr>
          <w:rFonts w:ascii="Times New Roman" w:hAnsi="Times New Roman" w:cs="Times New Roman"/>
          <w:sz w:val="24"/>
          <w:szCs w:val="24"/>
        </w:rPr>
        <w:t>RChain</w:t>
      </w:r>
      <w:proofErr w:type="spellEnd"/>
      <w:r w:rsidRPr="00B206BC">
        <w:rPr>
          <w:rFonts w:ascii="Times New Roman" w:hAnsi="Times New Roman" w:cs="Times New Roman"/>
          <w:sz w:val="24"/>
          <w:szCs w:val="24"/>
        </w:rPr>
        <w:t xml:space="preserve"> </w:t>
      </w:r>
      <w:proofErr w:type="spellStart"/>
      <w:r w:rsidR="00B206BC" w:rsidRPr="00B206BC">
        <w:rPr>
          <w:rFonts w:ascii="Times New Roman" w:hAnsi="Times New Roman" w:cs="Times New Roman"/>
          <w:sz w:val="24"/>
          <w:szCs w:val="24"/>
        </w:rPr>
        <w:t>B</w:t>
      </w:r>
      <w:r w:rsidRPr="00B206BC">
        <w:rPr>
          <w:rFonts w:ascii="Times New Roman" w:hAnsi="Times New Roman" w:cs="Times New Roman"/>
          <w:sz w:val="24"/>
          <w:szCs w:val="24"/>
        </w:rPr>
        <w:t>lockchain</w:t>
      </w:r>
      <w:proofErr w:type="spellEnd"/>
      <w:r w:rsidRPr="00B206BC">
        <w:rPr>
          <w:rFonts w:ascii="Times New Roman" w:hAnsi="Times New Roman" w:cs="Times New Roman"/>
          <w:sz w:val="24"/>
          <w:szCs w:val="24"/>
        </w:rPr>
        <w:t xml:space="preserve">. </w:t>
      </w:r>
    </w:p>
    <w:p w14:paraId="3BCA1CD9" w14:textId="2399A56E" w:rsidR="00D84F7B" w:rsidRPr="00B206BC" w:rsidRDefault="00D84F7B" w:rsidP="00402432">
      <w:pPr>
        <w:pStyle w:val="ListParagraph"/>
        <w:numPr>
          <w:ilvl w:val="1"/>
          <w:numId w:val="1"/>
        </w:numPr>
        <w:spacing w:after="0"/>
        <w:rPr>
          <w:rFonts w:ascii="Times New Roman" w:hAnsi="Times New Roman" w:cs="Times New Roman"/>
          <w:color w:val="FF0000"/>
          <w:sz w:val="24"/>
          <w:szCs w:val="24"/>
        </w:rPr>
      </w:pPr>
      <w:r w:rsidRPr="00B206BC">
        <w:rPr>
          <w:rFonts w:ascii="Times New Roman" w:hAnsi="Times New Roman" w:cs="Times New Roman"/>
          <w:sz w:val="24"/>
          <w:szCs w:val="24"/>
        </w:rPr>
        <w:t>By purchasing RHOC tokens</w:t>
      </w:r>
      <w:r w:rsidR="00B206BC">
        <w:rPr>
          <w:rFonts w:ascii="Times New Roman" w:hAnsi="Times New Roman" w:cs="Times New Roman"/>
          <w:sz w:val="24"/>
          <w:szCs w:val="24"/>
        </w:rPr>
        <w:t xml:space="preserve"> in this Sale</w:t>
      </w:r>
      <w:r w:rsidRPr="00B206BC">
        <w:rPr>
          <w:rFonts w:ascii="Times New Roman" w:hAnsi="Times New Roman" w:cs="Times New Roman"/>
          <w:sz w:val="24"/>
          <w:szCs w:val="24"/>
        </w:rPr>
        <w:t xml:space="preserve">, </w:t>
      </w:r>
      <w:r w:rsidRPr="00B206BC">
        <w:rPr>
          <w:rFonts w:ascii="Times New Roman" w:hAnsi="Times New Roman" w:cs="Times New Roman"/>
          <w:b/>
          <w:sz w:val="24"/>
          <w:szCs w:val="24"/>
        </w:rPr>
        <w:t xml:space="preserve">you </w:t>
      </w:r>
      <w:r w:rsidR="00B206BC" w:rsidRPr="00B206BC">
        <w:rPr>
          <w:rFonts w:ascii="Times New Roman" w:hAnsi="Times New Roman" w:cs="Times New Roman"/>
          <w:b/>
          <w:sz w:val="24"/>
          <w:szCs w:val="24"/>
        </w:rPr>
        <w:t xml:space="preserve">promise that you </w:t>
      </w:r>
      <w:r w:rsidR="00B206BC">
        <w:rPr>
          <w:rFonts w:ascii="Times New Roman" w:hAnsi="Times New Roman" w:cs="Times New Roman"/>
          <w:b/>
          <w:sz w:val="24"/>
          <w:szCs w:val="24"/>
        </w:rPr>
        <w:t>will participate in</w:t>
      </w:r>
      <w:r w:rsidRPr="00B206BC">
        <w:rPr>
          <w:rFonts w:ascii="Times New Roman" w:hAnsi="Times New Roman" w:cs="Times New Roman"/>
          <w:b/>
          <w:sz w:val="24"/>
          <w:szCs w:val="24"/>
        </w:rPr>
        <w:t xml:space="preserve"> pre-release </w:t>
      </w:r>
      <w:r w:rsidR="00B206BC" w:rsidRPr="00B206BC">
        <w:rPr>
          <w:rFonts w:ascii="Times New Roman" w:hAnsi="Times New Roman" w:cs="Times New Roman"/>
          <w:b/>
          <w:sz w:val="24"/>
          <w:szCs w:val="24"/>
        </w:rPr>
        <w:t>operations and/or testing</w:t>
      </w:r>
      <w:r w:rsidRPr="00B206BC">
        <w:rPr>
          <w:rFonts w:ascii="Times New Roman" w:hAnsi="Times New Roman" w:cs="Times New Roman"/>
          <w:b/>
          <w:sz w:val="24"/>
          <w:szCs w:val="24"/>
        </w:rPr>
        <w:t xml:space="preserve"> of the </w:t>
      </w:r>
      <w:proofErr w:type="spellStart"/>
      <w:r w:rsidRPr="00B206BC">
        <w:rPr>
          <w:rFonts w:ascii="Times New Roman" w:hAnsi="Times New Roman" w:cs="Times New Roman"/>
          <w:b/>
          <w:sz w:val="24"/>
          <w:szCs w:val="24"/>
        </w:rPr>
        <w:t>RChain</w:t>
      </w:r>
      <w:proofErr w:type="spellEnd"/>
      <w:r w:rsidRPr="00B206BC">
        <w:rPr>
          <w:rFonts w:ascii="Times New Roman" w:hAnsi="Times New Roman" w:cs="Times New Roman"/>
          <w:b/>
          <w:sz w:val="24"/>
          <w:szCs w:val="24"/>
        </w:rPr>
        <w:t xml:space="preserve"> </w:t>
      </w:r>
      <w:proofErr w:type="spellStart"/>
      <w:r w:rsidRPr="00B206BC">
        <w:rPr>
          <w:rFonts w:ascii="Times New Roman" w:hAnsi="Times New Roman" w:cs="Times New Roman"/>
          <w:b/>
          <w:sz w:val="24"/>
          <w:szCs w:val="24"/>
        </w:rPr>
        <w:t>Blockchain</w:t>
      </w:r>
      <w:proofErr w:type="spellEnd"/>
      <w:r w:rsidRPr="00B206BC">
        <w:rPr>
          <w:rFonts w:ascii="Times New Roman" w:hAnsi="Times New Roman" w:cs="Times New Roman"/>
          <w:sz w:val="24"/>
          <w:szCs w:val="24"/>
        </w:rPr>
        <w:t>, including but not limited to node operation, software development, and/or testing of code and its execution in practical conditions</w:t>
      </w:r>
      <w:r w:rsidR="00B206BC">
        <w:rPr>
          <w:rFonts w:ascii="Times New Roman" w:hAnsi="Times New Roman" w:cs="Times New Roman"/>
          <w:sz w:val="24"/>
          <w:szCs w:val="24"/>
        </w:rPr>
        <w:t>, or other kinds of tasks as may arise from time to time</w:t>
      </w:r>
      <w:r w:rsidRPr="00B206BC">
        <w:rPr>
          <w:rFonts w:ascii="Times New Roman" w:hAnsi="Times New Roman" w:cs="Times New Roman"/>
          <w:sz w:val="24"/>
          <w:szCs w:val="24"/>
        </w:rPr>
        <w:t>.</w:t>
      </w:r>
    </w:p>
    <w:p w14:paraId="5B926BEB" w14:textId="248B9B69" w:rsidR="006F2069" w:rsidRPr="008215B9" w:rsidRDefault="006F2069" w:rsidP="00402432">
      <w:pPr>
        <w:pStyle w:val="ListParagraph"/>
        <w:numPr>
          <w:ilvl w:val="1"/>
          <w:numId w:val="1"/>
        </w:numPr>
        <w:spacing w:after="0"/>
        <w:rPr>
          <w:rFonts w:ascii="Times New Roman" w:hAnsi="Times New Roman" w:cs="Times New Roman"/>
          <w:color w:val="FF0000"/>
          <w:sz w:val="24"/>
          <w:szCs w:val="24"/>
        </w:rPr>
      </w:pPr>
      <w:r w:rsidRPr="00B206BC">
        <w:rPr>
          <w:rFonts w:ascii="Times New Roman" w:hAnsi="Times New Roman" w:cs="Times New Roman"/>
          <w:sz w:val="24"/>
          <w:szCs w:val="24"/>
        </w:rPr>
        <w:t xml:space="preserve">Purchase, ownership, receipt, or possession of </w:t>
      </w:r>
      <w:r w:rsidR="004D6D17" w:rsidRPr="00B206BC">
        <w:rPr>
          <w:rFonts w:ascii="Times New Roman" w:hAnsi="Times New Roman" w:cs="Times New Roman"/>
          <w:sz w:val="24"/>
          <w:szCs w:val="24"/>
        </w:rPr>
        <w:t>RHOC</w:t>
      </w:r>
      <w:r w:rsidRPr="00B206BC">
        <w:rPr>
          <w:rFonts w:ascii="Times New Roman" w:hAnsi="Times New Roman" w:cs="Times New Roman"/>
          <w:sz w:val="24"/>
          <w:szCs w:val="24"/>
        </w:rPr>
        <w:t xml:space="preserve"> carries no rights, express or implied, other than the right</w:t>
      </w:r>
      <w:r w:rsidRPr="00402432">
        <w:rPr>
          <w:rFonts w:ascii="Times New Roman" w:hAnsi="Times New Roman" w:cs="Times New Roman"/>
          <w:sz w:val="24"/>
          <w:szCs w:val="24"/>
        </w:rPr>
        <w:t xml:space="preserve"> to use </w:t>
      </w:r>
      <w:r w:rsidR="004D6D17">
        <w:rPr>
          <w:rFonts w:ascii="Times New Roman" w:hAnsi="Times New Roman" w:cs="Times New Roman"/>
          <w:sz w:val="24"/>
          <w:szCs w:val="24"/>
        </w:rPr>
        <w:t>RHOC</w:t>
      </w:r>
      <w:r w:rsidRPr="00402432">
        <w:rPr>
          <w:rFonts w:ascii="Times New Roman" w:hAnsi="Times New Roman" w:cs="Times New Roman"/>
          <w:sz w:val="24"/>
          <w:szCs w:val="24"/>
        </w:rPr>
        <w:t xml:space="preserve"> as a means to enable usage of and interaction with Services enabled by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if successfully completed and deployed. In particular, you understand and accept that </w:t>
      </w:r>
      <w:r w:rsidR="004D6D17">
        <w:rPr>
          <w:rFonts w:ascii="Times New Roman" w:hAnsi="Times New Roman" w:cs="Times New Roman"/>
          <w:sz w:val="24"/>
          <w:szCs w:val="24"/>
        </w:rPr>
        <w:t>RHOC</w:t>
      </w:r>
      <w:r w:rsidRPr="00402432">
        <w:rPr>
          <w:rFonts w:ascii="Times New Roman" w:hAnsi="Times New Roman" w:cs="Times New Roman"/>
          <w:sz w:val="24"/>
          <w:szCs w:val="24"/>
        </w:rPr>
        <w:t xml:space="preserve"> do not represent or confer any ownership right or stake, share, security, or equivalent rights, or any right to receive future revenue shares, intellectual property rights or any other form of participation in or relating to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and/or Company and its corporate affiliates, other than any rights relating to the provision and receipt of Services in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subject to these Terms. </w:t>
      </w:r>
      <w:r w:rsidRPr="00402432">
        <w:rPr>
          <w:rFonts w:ascii="Times New Roman" w:hAnsi="Times New Roman" w:cs="Times New Roman"/>
          <w:b/>
          <w:sz w:val="24"/>
          <w:szCs w:val="24"/>
        </w:rPr>
        <w:t xml:space="preserve">The </w:t>
      </w:r>
      <w:r w:rsidR="004D6D17">
        <w:rPr>
          <w:rFonts w:ascii="Times New Roman" w:hAnsi="Times New Roman" w:cs="Times New Roman"/>
          <w:b/>
          <w:sz w:val="24"/>
          <w:szCs w:val="24"/>
        </w:rPr>
        <w:t>RHOC</w:t>
      </w:r>
      <w:r w:rsidR="00CC0E9F">
        <w:rPr>
          <w:rFonts w:ascii="Times New Roman" w:hAnsi="Times New Roman" w:cs="Times New Roman"/>
          <w:b/>
          <w:sz w:val="24"/>
          <w:szCs w:val="24"/>
        </w:rPr>
        <w:t xml:space="preserve"> tokens </w:t>
      </w:r>
      <w:r w:rsidRPr="00402432">
        <w:rPr>
          <w:rFonts w:ascii="Times New Roman" w:hAnsi="Times New Roman" w:cs="Times New Roman"/>
          <w:b/>
          <w:sz w:val="24"/>
          <w:szCs w:val="24"/>
        </w:rPr>
        <w:t>are not intended to be a digital currency, security, commodity, or any kind of financial instrument</w:t>
      </w:r>
      <w:r w:rsidRPr="00402432">
        <w:rPr>
          <w:rFonts w:ascii="Times New Roman" w:hAnsi="Times New Roman" w:cs="Times New Roman"/>
          <w:sz w:val="24"/>
          <w:szCs w:val="24"/>
        </w:rPr>
        <w:t>.</w:t>
      </w:r>
      <w:ins w:id="0" w:author="Evan Jensen" w:date="2017-08-08T10:24:00Z">
        <w:r w:rsidR="001C7714">
          <w:rPr>
            <w:rFonts w:ascii="Times New Roman" w:hAnsi="Times New Roman" w:cs="Times New Roman"/>
            <w:sz w:val="24"/>
            <w:szCs w:val="24"/>
          </w:rPr>
          <w:t xml:space="preserve"> </w:t>
        </w:r>
      </w:ins>
    </w:p>
    <w:p w14:paraId="7181D74A" w14:textId="77777777" w:rsidR="008215B9" w:rsidRPr="008215B9" w:rsidRDefault="008215B9" w:rsidP="008215B9">
      <w:pPr>
        <w:pStyle w:val="ListParagraph"/>
        <w:spacing w:after="0"/>
        <w:ind w:left="1440"/>
        <w:rPr>
          <w:rFonts w:ascii="Times New Roman" w:hAnsi="Times New Roman" w:cs="Times New Roman"/>
          <w:color w:val="FF0000"/>
          <w:sz w:val="24"/>
          <w:szCs w:val="24"/>
        </w:rPr>
      </w:pPr>
    </w:p>
    <w:p w14:paraId="2F20AA05" w14:textId="10C5BC08" w:rsidR="008215B9" w:rsidRPr="006277F1" w:rsidRDefault="008215B9" w:rsidP="008215B9">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Migration</w:t>
      </w:r>
      <w:r w:rsidR="004D6D17" w:rsidRPr="006277F1">
        <w:rPr>
          <w:rFonts w:ascii="Times New Roman" w:hAnsi="Times New Roman" w:cs="Times New Roman"/>
          <w:b/>
          <w:sz w:val="24"/>
          <w:szCs w:val="24"/>
          <w:u w:val="single"/>
        </w:rPr>
        <w:t xml:space="preserve"> and Conversion</w:t>
      </w:r>
      <w:r w:rsidRPr="006277F1">
        <w:rPr>
          <w:rFonts w:ascii="Times New Roman" w:hAnsi="Times New Roman" w:cs="Times New Roman"/>
          <w:b/>
          <w:sz w:val="24"/>
          <w:szCs w:val="24"/>
          <w:u w:val="single"/>
        </w:rPr>
        <w:t xml:space="preserve"> of </w:t>
      </w:r>
      <w:r w:rsidR="004D6D17" w:rsidRPr="006277F1">
        <w:rPr>
          <w:rFonts w:ascii="Times New Roman" w:hAnsi="Times New Roman" w:cs="Times New Roman"/>
          <w:b/>
          <w:sz w:val="24"/>
          <w:szCs w:val="24"/>
          <w:u w:val="single"/>
        </w:rPr>
        <w:t>RHOC</w:t>
      </w:r>
      <w:r w:rsidRPr="006277F1">
        <w:rPr>
          <w:rFonts w:ascii="Times New Roman" w:hAnsi="Times New Roman" w:cs="Times New Roman"/>
          <w:sz w:val="24"/>
          <w:szCs w:val="24"/>
        </w:rPr>
        <w:t xml:space="preserve">. </w:t>
      </w:r>
    </w:p>
    <w:p w14:paraId="63930023" w14:textId="0E608606" w:rsidR="008215B9" w:rsidRPr="006277F1" w:rsidRDefault="008215B9"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The </w:t>
      </w:r>
      <w:r w:rsidR="004D6D17" w:rsidRPr="006277F1">
        <w:rPr>
          <w:rFonts w:ascii="Times New Roman" w:hAnsi="Times New Roman" w:cs="Times New Roman"/>
          <w:sz w:val="24"/>
          <w:szCs w:val="24"/>
        </w:rPr>
        <w:t>RHOC</w:t>
      </w:r>
      <w:r w:rsidR="00241FAF">
        <w:rPr>
          <w:rFonts w:ascii="Times New Roman" w:hAnsi="Times New Roman" w:cs="Times New Roman"/>
          <w:sz w:val="24"/>
          <w:szCs w:val="24"/>
        </w:rPr>
        <w:t xml:space="preserve"> are an ERC-20 token</w:t>
      </w:r>
      <w:r w:rsidRPr="006277F1">
        <w:rPr>
          <w:rFonts w:ascii="Times New Roman" w:hAnsi="Times New Roman" w:cs="Times New Roman"/>
          <w:sz w:val="24"/>
          <w:szCs w:val="24"/>
        </w:rPr>
        <w:t xml:space="preserve"> on the </w:t>
      </w:r>
      <w:proofErr w:type="spellStart"/>
      <w:r w:rsidRPr="006277F1">
        <w:rPr>
          <w:rFonts w:ascii="Times New Roman" w:hAnsi="Times New Roman" w:cs="Times New Roman"/>
          <w:sz w:val="24"/>
          <w:szCs w:val="24"/>
        </w:rPr>
        <w:t>Ethereum</w:t>
      </w:r>
      <w:proofErr w:type="spellEnd"/>
      <w:r w:rsidRPr="006277F1">
        <w:rPr>
          <w:rFonts w:ascii="Times New Roman" w:hAnsi="Times New Roman" w:cs="Times New Roman"/>
          <w:sz w:val="24"/>
          <w:szCs w:val="24"/>
        </w:rPr>
        <w:t xml:space="preserve"> protocol. We reserve the right to migrate the ERC-20 based </w:t>
      </w:r>
      <w:r w:rsidR="004D6D17" w:rsidRPr="006277F1">
        <w:rPr>
          <w:rFonts w:ascii="Times New Roman" w:hAnsi="Times New Roman" w:cs="Times New Roman"/>
          <w:sz w:val="24"/>
          <w:szCs w:val="24"/>
        </w:rPr>
        <w:t>RHOC</w:t>
      </w:r>
      <w:r w:rsidRPr="006277F1">
        <w:rPr>
          <w:rFonts w:ascii="Times New Roman" w:hAnsi="Times New Roman" w:cs="Times New Roman"/>
          <w:sz w:val="24"/>
          <w:szCs w:val="24"/>
        </w:rPr>
        <w:t xml:space="preserve"> (the “</w:t>
      </w:r>
      <w:r w:rsidRPr="006277F1">
        <w:rPr>
          <w:rFonts w:ascii="Times New Roman" w:hAnsi="Times New Roman" w:cs="Times New Roman"/>
          <w:b/>
          <w:sz w:val="24"/>
          <w:szCs w:val="24"/>
        </w:rPr>
        <w:t>Pre-</w:t>
      </w:r>
      <w:r w:rsidR="004D6D17" w:rsidRPr="006277F1">
        <w:rPr>
          <w:rFonts w:ascii="Times New Roman" w:hAnsi="Times New Roman" w:cs="Times New Roman"/>
          <w:b/>
          <w:sz w:val="24"/>
          <w:szCs w:val="24"/>
        </w:rPr>
        <w:t>launch</w:t>
      </w:r>
      <w:r w:rsidRPr="006277F1">
        <w:rPr>
          <w:rFonts w:ascii="Times New Roman" w:hAnsi="Times New Roman" w:cs="Times New Roman"/>
          <w:b/>
          <w:sz w:val="24"/>
          <w:szCs w:val="24"/>
        </w:rPr>
        <w:t xml:space="preserve"> </w:t>
      </w:r>
      <w:r w:rsidR="004D6D17" w:rsidRPr="006277F1">
        <w:rPr>
          <w:rFonts w:ascii="Times New Roman" w:hAnsi="Times New Roman" w:cs="Times New Roman"/>
          <w:b/>
          <w:sz w:val="24"/>
          <w:szCs w:val="24"/>
        </w:rPr>
        <w:t>RHOC</w:t>
      </w:r>
      <w:r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 xml:space="preserve">Company’s </w:t>
      </w:r>
      <w:proofErr w:type="spellStart"/>
      <w:r w:rsidR="004D6D17" w:rsidRPr="006277F1">
        <w:rPr>
          <w:rFonts w:ascii="Times New Roman" w:hAnsi="Times New Roman" w:cs="Times New Roman"/>
          <w:sz w:val="24"/>
          <w:szCs w:val="24"/>
        </w:rPr>
        <w:t>RChain</w:t>
      </w:r>
      <w:proofErr w:type="spellEnd"/>
      <w:r w:rsidR="004D6D17" w:rsidRPr="006277F1">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proofErr w:type="spellEnd"/>
      <w:r w:rsidR="004D6D17" w:rsidRPr="006277F1">
        <w:rPr>
          <w:rFonts w:ascii="Times New Roman" w:hAnsi="Times New Roman" w:cs="Times New Roman"/>
          <w:sz w:val="24"/>
          <w:szCs w:val="24"/>
        </w:rPr>
        <w:t xml:space="preserve"> once the </w:t>
      </w:r>
      <w:proofErr w:type="spellStart"/>
      <w:r w:rsidR="004D6D17" w:rsidRPr="006277F1">
        <w:rPr>
          <w:rFonts w:ascii="Times New Roman" w:hAnsi="Times New Roman" w:cs="Times New Roman"/>
          <w:sz w:val="24"/>
          <w:szCs w:val="24"/>
        </w:rPr>
        <w:t>blockchain</w:t>
      </w:r>
      <w:proofErr w:type="spellEnd"/>
      <w:r w:rsidR="004D6D17" w:rsidRPr="006277F1">
        <w:rPr>
          <w:rFonts w:ascii="Times New Roman" w:hAnsi="Times New Roman" w:cs="Times New Roman"/>
          <w:sz w:val="24"/>
          <w:szCs w:val="24"/>
        </w:rPr>
        <w:t xml:space="preserve"> is live</w:t>
      </w:r>
      <w:r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 xml:space="preserve">at some time </w:t>
      </w:r>
      <w:r w:rsidRPr="006277F1">
        <w:rPr>
          <w:rFonts w:ascii="Times New Roman" w:hAnsi="Times New Roman" w:cs="Times New Roman"/>
          <w:sz w:val="24"/>
          <w:szCs w:val="24"/>
        </w:rPr>
        <w:t xml:space="preserve">in the future, should we determine, in our sole discretion, that doing so is necessary or useful to the operation of the </w:t>
      </w:r>
      <w:proofErr w:type="spellStart"/>
      <w:r w:rsidR="004D6D17" w:rsidRPr="006277F1">
        <w:rPr>
          <w:rFonts w:ascii="Times New Roman" w:hAnsi="Times New Roman" w:cs="Times New Roman"/>
          <w:sz w:val="24"/>
          <w:szCs w:val="24"/>
        </w:rPr>
        <w:t>RChain</w:t>
      </w:r>
      <w:proofErr w:type="spellEnd"/>
      <w:r w:rsidR="004D6D17" w:rsidRPr="006277F1">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proofErr w:type="spellEnd"/>
      <w:r w:rsidRPr="006277F1">
        <w:rPr>
          <w:rFonts w:ascii="Times New Roman" w:hAnsi="Times New Roman" w:cs="Times New Roman"/>
          <w:sz w:val="24"/>
          <w:szCs w:val="24"/>
        </w:rPr>
        <w:t xml:space="preserve">. </w:t>
      </w:r>
      <w:r w:rsidR="00241FAF">
        <w:rPr>
          <w:rFonts w:ascii="Times New Roman" w:hAnsi="Times New Roman" w:cs="Times New Roman"/>
          <w:sz w:val="24"/>
          <w:szCs w:val="24"/>
        </w:rPr>
        <w:t xml:space="preserve">During this conversion you will have the opportunity to convert RHOC to </w:t>
      </w:r>
      <w:proofErr w:type="spellStart"/>
      <w:r w:rsidR="00241FAF">
        <w:rPr>
          <w:rFonts w:ascii="Times New Roman" w:hAnsi="Times New Roman" w:cs="Times New Roman"/>
          <w:sz w:val="24"/>
          <w:szCs w:val="24"/>
        </w:rPr>
        <w:t>RChain</w:t>
      </w:r>
      <w:proofErr w:type="spellEnd"/>
      <w:r w:rsidR="00241FAF">
        <w:rPr>
          <w:rFonts w:ascii="Times New Roman" w:hAnsi="Times New Roman" w:cs="Times New Roman"/>
          <w:sz w:val="24"/>
          <w:szCs w:val="24"/>
        </w:rPr>
        <w:t xml:space="preserve"> </w:t>
      </w:r>
      <w:proofErr w:type="spellStart"/>
      <w:r w:rsidR="00241FAF">
        <w:rPr>
          <w:rFonts w:ascii="Times New Roman" w:hAnsi="Times New Roman" w:cs="Times New Roman"/>
          <w:sz w:val="24"/>
          <w:szCs w:val="24"/>
        </w:rPr>
        <w:t>Blockchain</w:t>
      </w:r>
      <w:proofErr w:type="spellEnd"/>
      <w:r w:rsidR="00241FAF">
        <w:rPr>
          <w:rFonts w:ascii="Times New Roman" w:hAnsi="Times New Roman" w:cs="Times New Roman"/>
          <w:sz w:val="24"/>
          <w:szCs w:val="24"/>
        </w:rPr>
        <w:t xml:space="preserve"> tokens at the rate of exactly 1:1.</w:t>
      </w:r>
    </w:p>
    <w:p w14:paraId="5AC316CD" w14:textId="48B02829" w:rsidR="008215B9" w:rsidRPr="006277F1" w:rsidRDefault="009B4AA4"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When</w:t>
      </w:r>
      <w:r w:rsidR="008215B9" w:rsidRPr="006277F1">
        <w:rPr>
          <w:rFonts w:ascii="Times New Roman" w:hAnsi="Times New Roman" w:cs="Times New Roman"/>
          <w:sz w:val="24"/>
          <w:szCs w:val="24"/>
        </w:rPr>
        <w:t xml:space="preserve"> we decide to </w:t>
      </w:r>
      <w:proofErr w:type="gramStart"/>
      <w:r w:rsidR="008215B9" w:rsidRPr="006277F1">
        <w:rPr>
          <w:rFonts w:ascii="Times New Roman" w:hAnsi="Times New Roman" w:cs="Times New Roman"/>
          <w:sz w:val="24"/>
          <w:szCs w:val="24"/>
        </w:rPr>
        <w:t>migrate</w:t>
      </w:r>
      <w:proofErr w:type="gramEnd"/>
      <w:r w:rsidR="008215B9" w:rsidRPr="006277F1">
        <w:rPr>
          <w:rFonts w:ascii="Times New Roman" w:hAnsi="Times New Roman" w:cs="Times New Roman"/>
          <w:sz w:val="24"/>
          <w:szCs w:val="24"/>
        </w:rPr>
        <w:t xml:space="preserve"> the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we may no longer provide support for the Pre-</w:t>
      </w:r>
      <w:r w:rsidR="004D6D17" w:rsidRPr="006277F1">
        <w:rPr>
          <w:rFonts w:ascii="Times New Roman" w:hAnsi="Times New Roman" w:cs="Times New Roman"/>
          <w:sz w:val="24"/>
          <w:szCs w:val="24"/>
        </w:rPr>
        <w:t>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The</w:t>
      </w:r>
      <w:r w:rsidR="008215B9" w:rsidRPr="006277F1">
        <w:rPr>
          <w:rFonts w:ascii="Times New Roman" w:hAnsi="Times New Roman" w:cs="Times New Roman"/>
          <w:sz w:val="24"/>
          <w:szCs w:val="24"/>
        </w:rPr>
        <w:t xml:space="preserve"> Company anticipate</w:t>
      </w:r>
      <w:r w:rsidR="004D6D17" w:rsidRPr="006277F1">
        <w:rPr>
          <w:rFonts w:ascii="Times New Roman" w:hAnsi="Times New Roman" w:cs="Times New Roman"/>
          <w:sz w:val="24"/>
          <w:szCs w:val="24"/>
        </w:rPr>
        <w:t>s</w:t>
      </w:r>
      <w:r w:rsidR="008215B9" w:rsidRPr="006277F1">
        <w:rPr>
          <w:rFonts w:ascii="Times New Roman" w:hAnsi="Times New Roman" w:cs="Times New Roman"/>
          <w:sz w:val="24"/>
          <w:szCs w:val="24"/>
        </w:rPr>
        <w:t xml:space="preserve"> that it will require </w:t>
      </w:r>
      <w:r w:rsidRPr="006277F1">
        <w:rPr>
          <w:rFonts w:ascii="Times New Roman" w:hAnsi="Times New Roman" w:cs="Times New Roman"/>
          <w:sz w:val="24"/>
          <w:szCs w:val="24"/>
        </w:rPr>
        <w:t>Pre-launch</w:t>
      </w:r>
      <w:r w:rsidR="004D6D17" w:rsidRPr="006277F1">
        <w:rPr>
          <w:rFonts w:ascii="Times New Roman" w:hAnsi="Times New Roman" w:cs="Times New Roman"/>
          <w:sz w:val="24"/>
          <w:szCs w:val="24"/>
        </w:rPr>
        <w:t xml:space="preserve"> RHOC</w:t>
      </w:r>
      <w:r w:rsidR="008215B9" w:rsidRPr="006277F1">
        <w:rPr>
          <w:rFonts w:ascii="Times New Roman" w:hAnsi="Times New Roman" w:cs="Times New Roman"/>
          <w:sz w:val="24"/>
          <w:szCs w:val="24"/>
        </w:rPr>
        <w:t xml:space="preserve"> holders to convert their </w:t>
      </w:r>
      <w:r w:rsidRPr="006277F1">
        <w:rPr>
          <w:rFonts w:ascii="Times New Roman" w:hAnsi="Times New Roman" w:cs="Times New Roman"/>
          <w:sz w:val="24"/>
          <w:szCs w:val="24"/>
        </w:rPr>
        <w:t>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REV</w:t>
      </w:r>
      <w:r w:rsidR="00241FAF">
        <w:rPr>
          <w:rFonts w:ascii="Times New Roman" w:hAnsi="Times New Roman" w:cs="Times New Roman"/>
          <w:sz w:val="24"/>
          <w:szCs w:val="24"/>
        </w:rPr>
        <w:t>. The</w:t>
      </w:r>
      <w:r w:rsidR="008215B9" w:rsidRPr="006277F1">
        <w:rPr>
          <w:rFonts w:ascii="Times New Roman" w:hAnsi="Times New Roman" w:cs="Times New Roman"/>
          <w:sz w:val="24"/>
          <w:szCs w:val="24"/>
        </w:rPr>
        <w:t xml:space="preserve"> Company anticipates there will be significant incentives for </w:t>
      </w:r>
      <w:r w:rsidR="004D6D17" w:rsidRPr="006277F1">
        <w:rPr>
          <w:rFonts w:ascii="Times New Roman" w:hAnsi="Times New Roman" w:cs="Times New Roman"/>
          <w:sz w:val="24"/>
          <w:szCs w:val="24"/>
        </w:rPr>
        <w:t>Pre-launch</w:t>
      </w:r>
      <w:r w:rsidRPr="006277F1">
        <w:rPr>
          <w:rFonts w:ascii="Times New Roman" w:hAnsi="Times New Roman" w:cs="Times New Roman"/>
          <w:sz w:val="24"/>
          <w:szCs w:val="24"/>
        </w:rPr>
        <w:t xml:space="preserve"> RHOC</w:t>
      </w:r>
      <w:r w:rsidR="004D6D17" w:rsidRPr="006277F1">
        <w:rPr>
          <w:rFonts w:ascii="Times New Roman" w:hAnsi="Times New Roman" w:cs="Times New Roman"/>
          <w:sz w:val="24"/>
          <w:szCs w:val="24"/>
        </w:rPr>
        <w:t xml:space="preserve"> </w:t>
      </w:r>
      <w:r w:rsidR="008215B9" w:rsidRPr="006277F1">
        <w:rPr>
          <w:rFonts w:ascii="Times New Roman" w:hAnsi="Times New Roman" w:cs="Times New Roman"/>
          <w:sz w:val="24"/>
          <w:szCs w:val="24"/>
        </w:rPr>
        <w:t xml:space="preserve">owners to do so, since the practical utility of Pre-existing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will likely diminish rapidly once the </w:t>
      </w:r>
      <w:r w:rsidR="004D6D17" w:rsidRPr="006277F1">
        <w:rPr>
          <w:rFonts w:ascii="Times New Roman" w:hAnsi="Times New Roman" w:cs="Times New Roman"/>
          <w:sz w:val="24"/>
          <w:szCs w:val="24"/>
        </w:rPr>
        <w:t>REV</w:t>
      </w:r>
      <w:r w:rsidR="0059282E">
        <w:rPr>
          <w:rFonts w:ascii="Times New Roman" w:hAnsi="Times New Roman" w:cs="Times New Roman"/>
          <w:sz w:val="24"/>
          <w:szCs w:val="24"/>
        </w:rPr>
        <w:t xml:space="preserve"> are in use on the </w:t>
      </w:r>
      <w:proofErr w:type="spellStart"/>
      <w:r w:rsidR="0059282E">
        <w:rPr>
          <w:rFonts w:ascii="Times New Roman" w:hAnsi="Times New Roman" w:cs="Times New Roman"/>
          <w:sz w:val="24"/>
          <w:szCs w:val="24"/>
        </w:rPr>
        <w:t>RChain</w:t>
      </w:r>
      <w:proofErr w:type="spellEnd"/>
      <w:r w:rsidR="0059282E">
        <w:rPr>
          <w:rFonts w:ascii="Times New Roman" w:hAnsi="Times New Roman" w:cs="Times New Roman"/>
          <w:sz w:val="24"/>
          <w:szCs w:val="24"/>
        </w:rPr>
        <w:t xml:space="preserve"> </w:t>
      </w:r>
      <w:proofErr w:type="spellStart"/>
      <w:r w:rsidR="0059282E">
        <w:rPr>
          <w:rFonts w:ascii="Times New Roman" w:hAnsi="Times New Roman" w:cs="Times New Roman"/>
          <w:sz w:val="24"/>
          <w:szCs w:val="24"/>
        </w:rPr>
        <w:t>Blockchain</w:t>
      </w:r>
      <w:proofErr w:type="spellEnd"/>
      <w:r w:rsidR="0059282E">
        <w:rPr>
          <w:rFonts w:ascii="Times New Roman" w:hAnsi="Times New Roman" w:cs="Times New Roman"/>
          <w:sz w:val="24"/>
          <w:szCs w:val="24"/>
        </w:rPr>
        <w:t xml:space="preserve"> itsel</w:t>
      </w:r>
      <w:r w:rsidR="007E04EB">
        <w:rPr>
          <w:rFonts w:ascii="Times New Roman" w:hAnsi="Times New Roman" w:cs="Times New Roman"/>
          <w:sz w:val="24"/>
          <w:szCs w:val="24"/>
        </w:rPr>
        <w:t xml:space="preserve">f. </w:t>
      </w:r>
      <w:r w:rsidR="008215B9" w:rsidRPr="006277F1">
        <w:rPr>
          <w:rFonts w:ascii="Times New Roman" w:hAnsi="Times New Roman" w:cs="Times New Roman"/>
          <w:sz w:val="24"/>
          <w:szCs w:val="24"/>
        </w:rPr>
        <w:t xml:space="preserve">Accordingly, by accepting these Terms you acknowledge and agree that in order for you to </w:t>
      </w:r>
      <w:r w:rsidR="008215B9" w:rsidRPr="006277F1">
        <w:rPr>
          <w:rFonts w:ascii="Times New Roman" w:hAnsi="Times New Roman" w:cs="Times New Roman"/>
          <w:sz w:val="24"/>
          <w:szCs w:val="24"/>
        </w:rPr>
        <w:lastRenderedPageBreak/>
        <w:t xml:space="preserve">continue to participate in the </w:t>
      </w:r>
      <w:proofErr w:type="spellStart"/>
      <w:r w:rsidR="004D6D17" w:rsidRPr="006277F1">
        <w:rPr>
          <w:rFonts w:ascii="Times New Roman" w:hAnsi="Times New Roman" w:cs="Times New Roman"/>
          <w:sz w:val="24"/>
          <w:szCs w:val="24"/>
        </w:rPr>
        <w:t>RChain</w:t>
      </w:r>
      <w:proofErr w:type="spellEnd"/>
      <w:r w:rsidR="004D6D17" w:rsidRPr="006277F1">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proofErr w:type="spellEnd"/>
      <w:r w:rsidR="008215B9" w:rsidRPr="006277F1">
        <w:rPr>
          <w:rFonts w:ascii="Times New Roman" w:hAnsi="Times New Roman" w:cs="Times New Roman"/>
          <w:sz w:val="24"/>
          <w:szCs w:val="24"/>
        </w:rPr>
        <w:t xml:space="preserve"> or obtain utility from the</w:t>
      </w:r>
      <w:r w:rsidR="006277F1" w:rsidRPr="006277F1">
        <w:rPr>
          <w:rFonts w:ascii="Times New Roman" w:hAnsi="Times New Roman" w:cs="Times New Roman"/>
          <w:sz w:val="24"/>
          <w:szCs w:val="24"/>
        </w:rPr>
        <w:t xml:space="preserve"> 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t>
      </w:r>
      <w:r w:rsidR="0059282E">
        <w:rPr>
          <w:rFonts w:ascii="Times New Roman" w:hAnsi="Times New Roman" w:cs="Times New Roman"/>
          <w:sz w:val="24"/>
          <w:szCs w:val="24"/>
        </w:rPr>
        <w:t xml:space="preserve">tokens </w:t>
      </w:r>
      <w:r w:rsidR="008215B9" w:rsidRPr="006277F1">
        <w:rPr>
          <w:rFonts w:ascii="Times New Roman" w:hAnsi="Times New Roman" w:cs="Times New Roman"/>
          <w:sz w:val="24"/>
          <w:szCs w:val="24"/>
        </w:rPr>
        <w:t xml:space="preserve">you </w:t>
      </w:r>
      <w:r w:rsidR="0059282E">
        <w:rPr>
          <w:rFonts w:ascii="Times New Roman" w:hAnsi="Times New Roman" w:cs="Times New Roman"/>
          <w:sz w:val="24"/>
          <w:szCs w:val="24"/>
        </w:rPr>
        <w:t>will</w:t>
      </w:r>
      <w:r w:rsidR="008215B9" w:rsidRPr="006277F1">
        <w:rPr>
          <w:rFonts w:ascii="Times New Roman" w:hAnsi="Times New Roman" w:cs="Times New Roman"/>
          <w:sz w:val="24"/>
          <w:szCs w:val="24"/>
        </w:rPr>
        <w:t xml:space="preserve"> convert the</w:t>
      </w:r>
      <w:r w:rsidR="006277F1" w:rsidRPr="006277F1">
        <w:rPr>
          <w:rFonts w:ascii="Times New Roman" w:hAnsi="Times New Roman" w:cs="Times New Roman"/>
          <w:sz w:val="24"/>
          <w:szCs w:val="24"/>
        </w:rPr>
        <w:t xml:space="preserve"> 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you purchase during the </w:t>
      </w:r>
      <w:r w:rsidRPr="006277F1">
        <w:rPr>
          <w:rFonts w:ascii="Times New Roman" w:hAnsi="Times New Roman" w:cs="Times New Roman"/>
          <w:sz w:val="24"/>
          <w:szCs w:val="24"/>
        </w:rPr>
        <w:t>Sale</w:t>
      </w:r>
      <w:r w:rsidR="008215B9"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REV</w:t>
      </w:r>
      <w:r w:rsidR="008215B9" w:rsidRPr="006277F1">
        <w:rPr>
          <w:rFonts w:ascii="Times New Roman" w:hAnsi="Times New Roman" w:cs="Times New Roman"/>
          <w:sz w:val="24"/>
          <w:szCs w:val="24"/>
        </w:rPr>
        <w:t xml:space="preserve"> </w:t>
      </w:r>
      <w:r w:rsidR="0059282E">
        <w:rPr>
          <w:rFonts w:ascii="Times New Roman" w:hAnsi="Times New Roman" w:cs="Times New Roman"/>
          <w:sz w:val="24"/>
          <w:szCs w:val="24"/>
        </w:rPr>
        <w:t xml:space="preserve">tokens </w:t>
      </w:r>
      <w:r w:rsidR="008215B9" w:rsidRPr="006277F1">
        <w:rPr>
          <w:rFonts w:ascii="Times New Roman" w:hAnsi="Times New Roman" w:cs="Times New Roman"/>
          <w:sz w:val="24"/>
          <w:szCs w:val="24"/>
        </w:rPr>
        <w:t>in the future.</w:t>
      </w:r>
      <w:r w:rsidR="001C7714">
        <w:rPr>
          <w:rFonts w:ascii="Times New Roman" w:hAnsi="Times New Roman" w:cs="Times New Roman"/>
          <w:sz w:val="24"/>
          <w:szCs w:val="24"/>
        </w:rPr>
        <w:t xml:space="preserve"> You acknowledge and understand that RHOCs are expected to have no useful function or purpose after the conversion to REV tokens is executed.</w:t>
      </w:r>
    </w:p>
    <w:p w14:paraId="7361FA04" w14:textId="0E1299EF" w:rsidR="008215B9" w:rsidRPr="006277F1" w:rsidRDefault="006277F1"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When</w:t>
      </w:r>
      <w:r w:rsidR="008215B9" w:rsidRPr="006277F1">
        <w:rPr>
          <w:rFonts w:ascii="Times New Roman" w:hAnsi="Times New Roman" w:cs="Times New Roman"/>
          <w:sz w:val="24"/>
          <w:szCs w:val="24"/>
        </w:rPr>
        <w:t xml:space="preserve"> we decide to </w:t>
      </w:r>
      <w:proofErr w:type="gramStart"/>
      <w:r w:rsidR="008215B9" w:rsidRPr="006277F1">
        <w:rPr>
          <w:rFonts w:ascii="Times New Roman" w:hAnsi="Times New Roman" w:cs="Times New Roman"/>
          <w:sz w:val="24"/>
          <w:szCs w:val="24"/>
        </w:rPr>
        <w:t>migrate</w:t>
      </w:r>
      <w:proofErr w:type="gramEnd"/>
      <w:r w:rsidR="008215B9" w:rsidRPr="006277F1">
        <w:rPr>
          <w:rFonts w:ascii="Times New Roman" w:hAnsi="Times New Roman" w:cs="Times New Roman"/>
          <w:sz w:val="24"/>
          <w:szCs w:val="24"/>
        </w:rPr>
        <w:t xml:space="preserve"> the </w:t>
      </w:r>
      <w:r w:rsidRPr="006277F1">
        <w:rPr>
          <w:rFonts w:ascii="Times New Roman" w:hAnsi="Times New Roman" w:cs="Times New Roman"/>
          <w:sz w:val="24"/>
          <w:szCs w:val="24"/>
        </w:rPr>
        <w:t xml:space="preserve">Pre-launch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we will notify you via the email address you provided to us at the time of the </w:t>
      </w:r>
      <w:r w:rsidR="009B4AA4" w:rsidRPr="006277F1">
        <w:rPr>
          <w:rFonts w:ascii="Times New Roman" w:hAnsi="Times New Roman" w:cs="Times New Roman"/>
          <w:sz w:val="24"/>
          <w:szCs w:val="24"/>
        </w:rPr>
        <w:t>Sale</w:t>
      </w:r>
      <w:r w:rsidR="008215B9" w:rsidRPr="006277F1">
        <w:rPr>
          <w:rFonts w:ascii="Times New Roman" w:hAnsi="Times New Roman" w:cs="Times New Roman"/>
          <w:sz w:val="24"/>
          <w:szCs w:val="24"/>
        </w:rPr>
        <w:t>. You are solely responsible for updating us should your contact information change.</w:t>
      </w:r>
      <w:r w:rsidR="00241FAF">
        <w:rPr>
          <w:rFonts w:ascii="Times New Roman" w:hAnsi="Times New Roman" w:cs="Times New Roman"/>
          <w:sz w:val="24"/>
          <w:szCs w:val="24"/>
        </w:rPr>
        <w:t xml:space="preserve"> You are responsible for converting your RHOC tokens to REV tokens</w:t>
      </w:r>
      <w:r w:rsidR="00B126D0">
        <w:rPr>
          <w:rFonts w:ascii="Times New Roman" w:hAnsi="Times New Roman" w:cs="Times New Roman"/>
          <w:sz w:val="24"/>
          <w:szCs w:val="24"/>
        </w:rPr>
        <w:t xml:space="preserve"> when the conversion becomes available.</w:t>
      </w:r>
    </w:p>
    <w:p w14:paraId="5508F828" w14:textId="34998169" w:rsidR="006277F1" w:rsidRDefault="006277F1" w:rsidP="006277F1">
      <w:pPr>
        <w:pStyle w:val="ListParagraph"/>
        <w:spacing w:after="0"/>
        <w:ind w:left="1440"/>
        <w:rPr>
          <w:rFonts w:ascii="Times New Roman" w:hAnsi="Times New Roman" w:cs="Times New Roman"/>
          <w:sz w:val="24"/>
          <w:szCs w:val="24"/>
        </w:rPr>
      </w:pPr>
    </w:p>
    <w:p w14:paraId="7B55C6E0" w14:textId="77777777" w:rsidR="006277F1" w:rsidRPr="006277F1" w:rsidRDefault="006277F1" w:rsidP="006277F1">
      <w:pPr>
        <w:pStyle w:val="ListParagraph"/>
        <w:numPr>
          <w:ilvl w:val="0"/>
          <w:numId w:val="1"/>
        </w:numPr>
        <w:spacing w:after="0"/>
        <w:rPr>
          <w:rFonts w:ascii="Times New Roman" w:hAnsi="Times New Roman" w:cs="Times New Roman"/>
          <w:b/>
          <w:sz w:val="24"/>
          <w:szCs w:val="24"/>
          <w:u w:val="single"/>
        </w:rPr>
      </w:pPr>
      <w:r w:rsidRPr="006277F1">
        <w:rPr>
          <w:rFonts w:ascii="Times New Roman" w:hAnsi="Times New Roman" w:cs="Times New Roman"/>
          <w:b/>
          <w:sz w:val="24"/>
          <w:szCs w:val="24"/>
          <w:u w:val="single"/>
        </w:rPr>
        <w:t xml:space="preserve">Scope of Terms. </w:t>
      </w:r>
    </w:p>
    <w:p w14:paraId="49DD6E22" w14:textId="5F282FD4" w:rsidR="006277F1" w:rsidRPr="006277F1" w:rsidRDefault="006277F1" w:rsidP="006277F1">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Unless otherwise stated herein, these Terms only govern your purchase of </w:t>
      </w:r>
      <w:r>
        <w:rPr>
          <w:rFonts w:ascii="Times New Roman" w:hAnsi="Times New Roman" w:cs="Times New Roman"/>
          <w:sz w:val="24"/>
          <w:szCs w:val="24"/>
        </w:rPr>
        <w:t>RHOC</w:t>
      </w:r>
      <w:r w:rsidRPr="006277F1">
        <w:rPr>
          <w:rFonts w:ascii="Times New Roman" w:hAnsi="Times New Roman" w:cs="Times New Roman"/>
          <w:sz w:val="24"/>
          <w:szCs w:val="24"/>
        </w:rPr>
        <w:t xml:space="preserve"> from Company during the </w:t>
      </w:r>
      <w:r>
        <w:rPr>
          <w:rFonts w:ascii="Times New Roman" w:hAnsi="Times New Roman" w:cs="Times New Roman"/>
          <w:sz w:val="24"/>
          <w:szCs w:val="24"/>
        </w:rPr>
        <w:t>Sale</w:t>
      </w:r>
      <w:r w:rsidRPr="006277F1">
        <w:rPr>
          <w:rFonts w:ascii="Times New Roman" w:hAnsi="Times New Roman" w:cs="Times New Roman"/>
          <w:sz w:val="24"/>
          <w:szCs w:val="24"/>
        </w:rPr>
        <w:t xml:space="preserve">. </w:t>
      </w:r>
    </w:p>
    <w:p w14:paraId="22693958" w14:textId="530261A1" w:rsidR="006277F1" w:rsidRDefault="006277F1" w:rsidP="006277F1">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Any use of </w:t>
      </w:r>
      <w:r>
        <w:rPr>
          <w:rFonts w:ascii="Times New Roman" w:hAnsi="Times New Roman" w:cs="Times New Roman"/>
          <w:sz w:val="24"/>
          <w:szCs w:val="24"/>
        </w:rPr>
        <w:t>RHOC</w:t>
      </w:r>
      <w:r w:rsidRPr="006277F1">
        <w:rPr>
          <w:rFonts w:ascii="Times New Roman" w:hAnsi="Times New Roman" w:cs="Times New Roman"/>
          <w:sz w:val="24"/>
          <w:szCs w:val="24"/>
        </w:rPr>
        <w:t xml:space="preserve"> in connection with providing or receiving Services in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Pr>
          <w:rFonts w:ascii="Times New Roman" w:hAnsi="Times New Roman" w:cs="Times New Roman"/>
          <w:sz w:val="24"/>
          <w:szCs w:val="24"/>
        </w:rPr>
        <w:t>lockchain</w:t>
      </w:r>
      <w:proofErr w:type="spellEnd"/>
      <w:r w:rsidRPr="006277F1">
        <w:rPr>
          <w:rFonts w:ascii="Times New Roman" w:hAnsi="Times New Roman" w:cs="Times New Roman"/>
          <w:sz w:val="24"/>
          <w:szCs w:val="24"/>
        </w:rPr>
        <w:t xml:space="preserve"> may be governed by other applicable terms and conditions and policies. </w:t>
      </w:r>
    </w:p>
    <w:p w14:paraId="4EE9196C" w14:textId="77777777" w:rsidR="00E630C5" w:rsidRPr="006277F1" w:rsidRDefault="00E630C5" w:rsidP="00E630C5">
      <w:pPr>
        <w:pStyle w:val="ListParagraph"/>
        <w:spacing w:after="0"/>
        <w:ind w:left="1440"/>
        <w:rPr>
          <w:rFonts w:ascii="Times New Roman" w:hAnsi="Times New Roman" w:cs="Times New Roman"/>
          <w:sz w:val="24"/>
          <w:szCs w:val="24"/>
        </w:rPr>
      </w:pPr>
    </w:p>
    <w:p w14:paraId="08D57D77" w14:textId="5F812B8F"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Cancellation; Refusal of Purchase Requests</w:t>
      </w:r>
      <w:r w:rsidRPr="006277F1">
        <w:rPr>
          <w:rFonts w:ascii="Times New Roman" w:hAnsi="Times New Roman" w:cs="Times New Roman"/>
          <w:sz w:val="24"/>
          <w:szCs w:val="24"/>
        </w:rPr>
        <w:t xml:space="preserve">. All purchases of </w:t>
      </w:r>
      <w:r>
        <w:rPr>
          <w:rFonts w:ascii="Times New Roman" w:hAnsi="Times New Roman" w:cs="Times New Roman"/>
          <w:sz w:val="24"/>
          <w:szCs w:val="24"/>
        </w:rPr>
        <w:t>RHOC</w:t>
      </w:r>
      <w:r w:rsidRPr="006277F1">
        <w:rPr>
          <w:rFonts w:ascii="Times New Roman" w:hAnsi="Times New Roman" w:cs="Times New Roman"/>
          <w:sz w:val="24"/>
          <w:szCs w:val="24"/>
        </w:rPr>
        <w:t xml:space="preserve"> from us during the </w:t>
      </w:r>
      <w:r>
        <w:rPr>
          <w:rFonts w:ascii="Times New Roman" w:hAnsi="Times New Roman" w:cs="Times New Roman"/>
          <w:sz w:val="24"/>
          <w:szCs w:val="24"/>
        </w:rPr>
        <w:t>Sale</w:t>
      </w:r>
      <w:r w:rsidRPr="006277F1">
        <w:rPr>
          <w:rFonts w:ascii="Times New Roman" w:hAnsi="Times New Roman" w:cs="Times New Roman"/>
          <w:sz w:val="24"/>
          <w:szCs w:val="24"/>
        </w:rPr>
        <w:t xml:space="preserve"> are final, and there are no refunds or cancellations except as set forth herein or as may be required by applicable law or regulation. We reserve the right to refuse or cancel Token purchase requests at any time in our sole discretion. </w:t>
      </w:r>
    </w:p>
    <w:p w14:paraId="7970F94B" w14:textId="77777777" w:rsidR="00E630C5" w:rsidRPr="006277F1" w:rsidRDefault="00E630C5" w:rsidP="00E630C5">
      <w:pPr>
        <w:pStyle w:val="ListParagraph"/>
        <w:spacing w:after="0"/>
        <w:rPr>
          <w:rFonts w:ascii="Times New Roman" w:hAnsi="Times New Roman" w:cs="Times New Roman"/>
          <w:sz w:val="24"/>
          <w:szCs w:val="24"/>
        </w:rPr>
      </w:pPr>
    </w:p>
    <w:p w14:paraId="4DADBA8C" w14:textId="7E18A51C" w:rsidR="006277F1" w:rsidRPr="00E630C5"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RHOC Creation and Allocation</w:t>
      </w:r>
      <w:r w:rsidRPr="006277F1">
        <w:rPr>
          <w:rFonts w:ascii="Times New Roman" w:hAnsi="Times New Roman" w:cs="Times New Roman"/>
          <w:sz w:val="24"/>
          <w:szCs w:val="24"/>
        </w:rPr>
        <w:t xml:space="preserve">. Important information about the Company’s creation and intended use of the </w:t>
      </w:r>
      <w:r>
        <w:rPr>
          <w:rFonts w:ascii="Times New Roman" w:hAnsi="Times New Roman" w:cs="Times New Roman"/>
          <w:sz w:val="24"/>
          <w:szCs w:val="24"/>
        </w:rPr>
        <w:t>RHOC</w:t>
      </w:r>
      <w:r w:rsidRPr="006277F1">
        <w:rPr>
          <w:rFonts w:ascii="Times New Roman" w:hAnsi="Times New Roman" w:cs="Times New Roman"/>
          <w:sz w:val="24"/>
          <w:szCs w:val="24"/>
        </w:rPr>
        <w:t xml:space="preserve"> is provided in </w:t>
      </w:r>
      <w:r w:rsidRPr="00E630C5">
        <w:rPr>
          <w:rFonts w:ascii="Times New Roman" w:hAnsi="Times New Roman" w:cs="Times New Roman"/>
          <w:sz w:val="24"/>
          <w:szCs w:val="24"/>
          <w:u w:val="single"/>
        </w:rPr>
        <w:t>Exhibit B</w:t>
      </w:r>
      <w:r w:rsidRPr="006277F1">
        <w:rPr>
          <w:rFonts w:ascii="Times New Roman" w:hAnsi="Times New Roman" w:cs="Times New Roman"/>
          <w:sz w:val="24"/>
          <w:szCs w:val="24"/>
        </w:rPr>
        <w:t xml:space="preserve">. By purchasing </w:t>
      </w:r>
      <w:r>
        <w:rPr>
          <w:rFonts w:ascii="Times New Roman" w:hAnsi="Times New Roman" w:cs="Times New Roman"/>
          <w:sz w:val="24"/>
          <w:szCs w:val="24"/>
        </w:rPr>
        <w:t>RHOC</w:t>
      </w:r>
      <w:r w:rsidRPr="006277F1">
        <w:rPr>
          <w:rFonts w:ascii="Times New Roman" w:hAnsi="Times New Roman" w:cs="Times New Roman"/>
          <w:sz w:val="24"/>
          <w:szCs w:val="24"/>
        </w:rPr>
        <w:t xml:space="preserve">, you acknowledge that you have read, understand, and have no objection to </w:t>
      </w:r>
      <w:r w:rsidRPr="00E630C5">
        <w:rPr>
          <w:rFonts w:ascii="Times New Roman" w:hAnsi="Times New Roman" w:cs="Times New Roman"/>
          <w:sz w:val="24"/>
          <w:szCs w:val="24"/>
          <w:u w:val="single"/>
        </w:rPr>
        <w:t>Exhibit B.</w:t>
      </w:r>
    </w:p>
    <w:p w14:paraId="12830E8C" w14:textId="4C9E65CB" w:rsidR="00E630C5" w:rsidRPr="00E630C5" w:rsidRDefault="00E630C5" w:rsidP="00E630C5">
      <w:pPr>
        <w:spacing w:after="0"/>
        <w:rPr>
          <w:rFonts w:ascii="Times New Roman" w:hAnsi="Times New Roman" w:cs="Times New Roman"/>
          <w:sz w:val="24"/>
          <w:szCs w:val="24"/>
        </w:rPr>
      </w:pPr>
    </w:p>
    <w:p w14:paraId="6C85C609" w14:textId="119CF176"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 xml:space="preserve">Acknowledgment and Assumption of Risks. </w:t>
      </w:r>
      <w:r w:rsidRPr="006277F1">
        <w:rPr>
          <w:rFonts w:ascii="Times New Roman" w:hAnsi="Times New Roman" w:cs="Times New Roman"/>
          <w:sz w:val="24"/>
          <w:szCs w:val="24"/>
        </w:rPr>
        <w:t xml:space="preserve">You acknowledge and agree that there are risks associated with purchasing, owning, and using </w:t>
      </w:r>
      <w:r>
        <w:rPr>
          <w:rFonts w:ascii="Times New Roman" w:hAnsi="Times New Roman" w:cs="Times New Roman"/>
          <w:sz w:val="24"/>
          <w:szCs w:val="24"/>
        </w:rPr>
        <w:t>RHOC</w:t>
      </w:r>
      <w:r w:rsidRPr="006277F1">
        <w:rPr>
          <w:rFonts w:ascii="Times New Roman" w:hAnsi="Times New Roman" w:cs="Times New Roman"/>
          <w:sz w:val="24"/>
          <w:szCs w:val="24"/>
        </w:rPr>
        <w:t xml:space="preserve"> for the provision or receipt of Services in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Pr>
          <w:rFonts w:ascii="Times New Roman" w:hAnsi="Times New Roman" w:cs="Times New Roman"/>
          <w:sz w:val="24"/>
          <w:szCs w:val="24"/>
        </w:rPr>
        <w:t>lockchain</w:t>
      </w:r>
      <w:proofErr w:type="spellEnd"/>
      <w:r w:rsidRPr="006277F1">
        <w:rPr>
          <w:rFonts w:ascii="Times New Roman" w:hAnsi="Times New Roman" w:cs="Times New Roman"/>
          <w:sz w:val="24"/>
          <w:szCs w:val="24"/>
        </w:rPr>
        <w:t xml:space="preserve">, as disclosed and explained in </w:t>
      </w:r>
      <w:r w:rsidRPr="00E630C5">
        <w:rPr>
          <w:rFonts w:ascii="Times New Roman" w:hAnsi="Times New Roman" w:cs="Times New Roman"/>
          <w:sz w:val="24"/>
          <w:szCs w:val="24"/>
          <w:u w:val="single"/>
        </w:rPr>
        <w:t>Exhibit C.</w:t>
      </w:r>
      <w:r w:rsidRPr="006277F1">
        <w:rPr>
          <w:rFonts w:ascii="Times New Roman" w:hAnsi="Times New Roman" w:cs="Times New Roman"/>
          <w:sz w:val="24"/>
          <w:szCs w:val="24"/>
        </w:rPr>
        <w:t xml:space="preserve"> BY PURCHASING </w:t>
      </w:r>
      <w:r w:rsidR="00C15FF9">
        <w:rPr>
          <w:rFonts w:ascii="Times New Roman" w:hAnsi="Times New Roman" w:cs="Times New Roman"/>
          <w:sz w:val="24"/>
          <w:szCs w:val="24"/>
        </w:rPr>
        <w:t>RHOC</w:t>
      </w:r>
      <w:r w:rsidRPr="006277F1">
        <w:rPr>
          <w:rFonts w:ascii="Times New Roman" w:hAnsi="Times New Roman" w:cs="Times New Roman"/>
          <w:sz w:val="24"/>
          <w:szCs w:val="24"/>
        </w:rPr>
        <w:t xml:space="preserve">, YOU EXPRESSLY ACKNOWLEDGE AND ASSUME THESE RISKS. </w:t>
      </w:r>
    </w:p>
    <w:p w14:paraId="69318ED1" w14:textId="77777777" w:rsidR="00E630C5" w:rsidRPr="006277F1" w:rsidRDefault="00E630C5" w:rsidP="00E630C5">
      <w:pPr>
        <w:pStyle w:val="ListParagraph"/>
        <w:spacing w:after="0"/>
        <w:rPr>
          <w:rFonts w:ascii="Times New Roman" w:hAnsi="Times New Roman" w:cs="Times New Roman"/>
          <w:sz w:val="24"/>
          <w:szCs w:val="24"/>
        </w:rPr>
      </w:pPr>
    </w:p>
    <w:p w14:paraId="0049CDB0" w14:textId="2D40C464"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Security.</w:t>
      </w:r>
      <w:r w:rsidRPr="006277F1">
        <w:rPr>
          <w:rFonts w:ascii="Times New Roman" w:hAnsi="Times New Roman" w:cs="Times New Roman"/>
          <w:sz w:val="24"/>
          <w:szCs w:val="24"/>
        </w:rPr>
        <w:t xml:space="preserve"> You are responsible for implementing reasonable measures for securing the wallet, vault, or other storage mechanism you use to receive and hold </w:t>
      </w:r>
      <w:r>
        <w:rPr>
          <w:rFonts w:ascii="Times New Roman" w:hAnsi="Times New Roman" w:cs="Times New Roman"/>
          <w:sz w:val="24"/>
          <w:szCs w:val="24"/>
        </w:rPr>
        <w:t>RHOC</w:t>
      </w:r>
      <w:r w:rsidRPr="006277F1">
        <w:rPr>
          <w:rFonts w:ascii="Times New Roman" w:hAnsi="Times New Roman" w:cs="Times New Roman"/>
          <w:sz w:val="24"/>
          <w:szCs w:val="24"/>
        </w:rPr>
        <w:t xml:space="preserve"> purchased from us, including any requisite private key(s) or other credentials necessary to access such storage mechanism(s). If your private key(s) or other access credentials are lost, you may lose access to your </w:t>
      </w:r>
      <w:r>
        <w:rPr>
          <w:rFonts w:ascii="Times New Roman" w:hAnsi="Times New Roman" w:cs="Times New Roman"/>
          <w:sz w:val="24"/>
          <w:szCs w:val="24"/>
        </w:rPr>
        <w:t>RHOC</w:t>
      </w:r>
      <w:r w:rsidRPr="006277F1">
        <w:rPr>
          <w:rFonts w:ascii="Times New Roman" w:hAnsi="Times New Roman" w:cs="Times New Roman"/>
          <w:sz w:val="24"/>
          <w:szCs w:val="24"/>
        </w:rPr>
        <w:t xml:space="preserve">. We are not responsible for any losses, costs, or expenses relating to lost access credentials. </w:t>
      </w:r>
    </w:p>
    <w:p w14:paraId="28BAE95A" w14:textId="186789F5" w:rsidR="00E630C5" w:rsidRPr="00E630C5" w:rsidRDefault="00E630C5" w:rsidP="00E630C5">
      <w:pPr>
        <w:spacing w:after="0"/>
        <w:rPr>
          <w:rFonts w:ascii="Times New Roman" w:hAnsi="Times New Roman" w:cs="Times New Roman"/>
          <w:sz w:val="24"/>
          <w:szCs w:val="24"/>
        </w:rPr>
      </w:pPr>
    </w:p>
    <w:p w14:paraId="3FFBBE93" w14:textId="788BE3E8"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Personal Information.</w:t>
      </w:r>
      <w:r w:rsidRPr="006277F1">
        <w:rPr>
          <w:rFonts w:ascii="Times New Roman" w:hAnsi="Times New Roman" w:cs="Times New Roman"/>
          <w:sz w:val="24"/>
          <w:szCs w:val="24"/>
        </w:rPr>
        <w:t xml:space="preserve"> We may determine, in our sole discretion, that it is necessary to obtain certain information about you in order to comply with applicable laws or regulations in connection with selling </w:t>
      </w:r>
      <w:r>
        <w:rPr>
          <w:rFonts w:ascii="Times New Roman" w:hAnsi="Times New Roman" w:cs="Times New Roman"/>
          <w:sz w:val="24"/>
          <w:szCs w:val="24"/>
        </w:rPr>
        <w:t>RHOC</w:t>
      </w:r>
      <w:r w:rsidRPr="006277F1">
        <w:rPr>
          <w:rFonts w:ascii="Times New Roman" w:hAnsi="Times New Roman" w:cs="Times New Roman"/>
          <w:sz w:val="24"/>
          <w:szCs w:val="24"/>
        </w:rPr>
        <w:t xml:space="preserve"> to you. You agree to provide us such </w:t>
      </w:r>
      <w:r w:rsidRPr="006277F1">
        <w:rPr>
          <w:rFonts w:ascii="Times New Roman" w:hAnsi="Times New Roman" w:cs="Times New Roman"/>
          <w:sz w:val="24"/>
          <w:szCs w:val="24"/>
        </w:rPr>
        <w:lastRenderedPageBreak/>
        <w:t xml:space="preserve">information promptly upon request and acknowledge that we may refuse to sell </w:t>
      </w:r>
      <w:r>
        <w:rPr>
          <w:rFonts w:ascii="Times New Roman" w:hAnsi="Times New Roman" w:cs="Times New Roman"/>
          <w:sz w:val="24"/>
          <w:szCs w:val="24"/>
        </w:rPr>
        <w:t>RHOC</w:t>
      </w:r>
      <w:r w:rsidRPr="006277F1">
        <w:rPr>
          <w:rFonts w:ascii="Times New Roman" w:hAnsi="Times New Roman" w:cs="Times New Roman"/>
          <w:sz w:val="24"/>
          <w:szCs w:val="24"/>
        </w:rPr>
        <w:t xml:space="preserve"> to you until you provide such requested information and we have determined that it is permissible to sell you </w:t>
      </w:r>
      <w:r>
        <w:rPr>
          <w:rFonts w:ascii="Times New Roman" w:hAnsi="Times New Roman" w:cs="Times New Roman"/>
          <w:sz w:val="24"/>
          <w:szCs w:val="24"/>
        </w:rPr>
        <w:t>RHOC</w:t>
      </w:r>
      <w:r w:rsidRPr="006277F1">
        <w:rPr>
          <w:rFonts w:ascii="Times New Roman" w:hAnsi="Times New Roman" w:cs="Times New Roman"/>
          <w:sz w:val="24"/>
          <w:szCs w:val="24"/>
        </w:rPr>
        <w:t xml:space="preserve"> under applicable laws or regulations. </w:t>
      </w:r>
    </w:p>
    <w:p w14:paraId="29B34274" w14:textId="77777777" w:rsidR="00E630C5" w:rsidRPr="006277F1" w:rsidRDefault="00E630C5" w:rsidP="00E630C5">
      <w:pPr>
        <w:pStyle w:val="ListParagraph"/>
        <w:spacing w:after="0"/>
        <w:rPr>
          <w:rFonts w:ascii="Times New Roman" w:hAnsi="Times New Roman" w:cs="Times New Roman"/>
          <w:sz w:val="24"/>
          <w:szCs w:val="24"/>
        </w:rPr>
      </w:pPr>
    </w:p>
    <w:p w14:paraId="00066161" w14:textId="248299D7"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Taxes</w:t>
      </w:r>
      <w:r w:rsidRPr="006277F1">
        <w:rPr>
          <w:rFonts w:ascii="Times New Roman" w:hAnsi="Times New Roman" w:cs="Times New Roman"/>
          <w:sz w:val="24"/>
          <w:szCs w:val="24"/>
        </w:rPr>
        <w:t xml:space="preserve">. Any amounts that you pay for </w:t>
      </w:r>
      <w:r>
        <w:rPr>
          <w:rFonts w:ascii="Times New Roman" w:hAnsi="Times New Roman" w:cs="Times New Roman"/>
          <w:sz w:val="24"/>
          <w:szCs w:val="24"/>
        </w:rPr>
        <w:t>RHOC</w:t>
      </w:r>
      <w:r w:rsidRPr="006277F1">
        <w:rPr>
          <w:rFonts w:ascii="Times New Roman" w:hAnsi="Times New Roman" w:cs="Times New Roman"/>
          <w:sz w:val="24"/>
          <w:szCs w:val="24"/>
        </w:rPr>
        <w:t xml:space="preserve"> are exclusive of all applicable taxes. You are responsible for determining what, if any, taxes apply to your purchase of </w:t>
      </w:r>
      <w:r>
        <w:rPr>
          <w:rFonts w:ascii="Times New Roman" w:hAnsi="Times New Roman" w:cs="Times New Roman"/>
          <w:sz w:val="24"/>
          <w:szCs w:val="24"/>
        </w:rPr>
        <w:t>RHOC</w:t>
      </w:r>
      <w:r w:rsidRPr="006277F1">
        <w:rPr>
          <w:rFonts w:ascii="Times New Roman" w:hAnsi="Times New Roman" w:cs="Times New Roman"/>
          <w:sz w:val="24"/>
          <w:szCs w:val="24"/>
        </w:rPr>
        <w:t xml:space="preserve">, including, for example, sales, use, value added, and similar taxes. It is also your responsibility to withhold, collect, report and remit the correct taxes to the appropriate tax authorities. We are not responsible for withholding, collecting, reporting, or remitting any sales, use, value added, or similar tax arising from your purchase of </w:t>
      </w:r>
      <w:r>
        <w:rPr>
          <w:rFonts w:ascii="Times New Roman" w:hAnsi="Times New Roman" w:cs="Times New Roman"/>
          <w:sz w:val="24"/>
          <w:szCs w:val="24"/>
        </w:rPr>
        <w:t>RHOC</w:t>
      </w:r>
      <w:r w:rsidRPr="006277F1">
        <w:rPr>
          <w:rFonts w:ascii="Times New Roman" w:hAnsi="Times New Roman" w:cs="Times New Roman"/>
          <w:sz w:val="24"/>
          <w:szCs w:val="24"/>
        </w:rPr>
        <w:t>.</w:t>
      </w:r>
    </w:p>
    <w:p w14:paraId="64200B6B" w14:textId="77777777" w:rsidR="00CD1ED6" w:rsidRPr="00CD1ED6" w:rsidRDefault="00CD1ED6" w:rsidP="00CD1ED6">
      <w:pPr>
        <w:pStyle w:val="ListParagraph"/>
        <w:rPr>
          <w:rFonts w:ascii="Times New Roman" w:hAnsi="Times New Roman" w:cs="Times New Roman"/>
          <w:sz w:val="24"/>
          <w:szCs w:val="24"/>
        </w:rPr>
      </w:pPr>
    </w:p>
    <w:p w14:paraId="2C345625" w14:textId="3CDBB32F" w:rsidR="004A7D54" w:rsidRPr="004A7D54" w:rsidRDefault="00CD1ED6" w:rsidP="006277F1">
      <w:pPr>
        <w:pStyle w:val="ListParagraph"/>
        <w:numPr>
          <w:ilvl w:val="0"/>
          <w:numId w:val="1"/>
        </w:numPr>
        <w:spacing w:after="0"/>
        <w:rPr>
          <w:rFonts w:ascii="Times New Roman" w:hAnsi="Times New Roman" w:cs="Times New Roman"/>
          <w:sz w:val="24"/>
          <w:szCs w:val="24"/>
        </w:rPr>
      </w:pPr>
      <w:r w:rsidRPr="004A7D54">
        <w:rPr>
          <w:rFonts w:ascii="Times New Roman" w:hAnsi="Times New Roman"/>
          <w:b/>
          <w:sz w:val="24"/>
          <w:u w:val="single"/>
        </w:rPr>
        <w:t xml:space="preserve"> Representations and Warranties</w:t>
      </w:r>
      <w:r w:rsidRPr="004A7D54">
        <w:rPr>
          <w:rFonts w:ascii="Times New Roman" w:hAnsi="Times New Roman"/>
          <w:sz w:val="24"/>
        </w:rPr>
        <w:t xml:space="preserve">. By sending ETH or BTC to purchase </w:t>
      </w:r>
      <w:r w:rsidR="004A7D54">
        <w:rPr>
          <w:rFonts w:ascii="Times New Roman" w:hAnsi="Times New Roman"/>
          <w:sz w:val="24"/>
        </w:rPr>
        <w:t>RHOC</w:t>
      </w:r>
      <w:r w:rsidRPr="004A7D54">
        <w:rPr>
          <w:rFonts w:ascii="Times New Roman" w:hAnsi="Times New Roman"/>
          <w:sz w:val="24"/>
        </w:rPr>
        <w:t xml:space="preserve"> from us, you represent and warrant that: </w:t>
      </w:r>
    </w:p>
    <w:p w14:paraId="6ED98455" w14:textId="77777777" w:rsidR="004A7D54" w:rsidRPr="004A7D54" w:rsidRDefault="004A7D54" w:rsidP="004A7D54">
      <w:pPr>
        <w:pStyle w:val="ListParagraph"/>
        <w:rPr>
          <w:rFonts w:ascii="Times New Roman" w:hAnsi="Times New Roman"/>
          <w:sz w:val="24"/>
        </w:rPr>
      </w:pPr>
    </w:p>
    <w:p w14:paraId="6FED3A5B" w14:textId="5F83B564"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read and understand these Terms (including all Exhibits); </w:t>
      </w:r>
    </w:p>
    <w:p w14:paraId="0F4237DE" w14:textId="267669FB"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ACKNOWLEDGE AND AGREE THAT THERE ARE RISKS ASSOCIATED WITH PURCHASING </w:t>
      </w:r>
      <w:r w:rsidR="004A7D54">
        <w:rPr>
          <w:rFonts w:ascii="Times New Roman" w:hAnsi="Times New Roman"/>
          <w:sz w:val="24"/>
        </w:rPr>
        <w:t>RHOC</w:t>
      </w:r>
      <w:r w:rsidRPr="004A7D54">
        <w:rPr>
          <w:rFonts w:ascii="Times New Roman" w:hAnsi="Times New Roman"/>
          <w:sz w:val="24"/>
        </w:rPr>
        <w:t xml:space="preserve">, OWNING </w:t>
      </w:r>
      <w:r w:rsidR="004A7D54">
        <w:rPr>
          <w:rFonts w:ascii="Times New Roman" w:hAnsi="Times New Roman"/>
          <w:sz w:val="24"/>
        </w:rPr>
        <w:t>RHOC</w:t>
      </w:r>
      <w:r w:rsidRPr="004A7D54">
        <w:rPr>
          <w:rFonts w:ascii="Times New Roman" w:hAnsi="Times New Roman"/>
          <w:sz w:val="24"/>
        </w:rPr>
        <w:t xml:space="preserve">, AND USING </w:t>
      </w:r>
      <w:r w:rsidR="004A7D54">
        <w:rPr>
          <w:rFonts w:ascii="Times New Roman" w:hAnsi="Times New Roman"/>
          <w:sz w:val="24"/>
        </w:rPr>
        <w:t>RHOC</w:t>
      </w:r>
      <w:r w:rsidRPr="004A7D54">
        <w:rPr>
          <w:rFonts w:ascii="Times New Roman" w:hAnsi="Times New Roman"/>
          <w:sz w:val="24"/>
        </w:rPr>
        <w:t xml:space="preserve"> FOR THE PROVISION OR RECEIPT OF SERVICES IN THE </w:t>
      </w:r>
      <w:r w:rsidR="00A81200">
        <w:rPr>
          <w:rFonts w:ascii="Times New Roman" w:hAnsi="Times New Roman"/>
          <w:sz w:val="24"/>
        </w:rPr>
        <w:t>RCHAIN BLOCKCHAIN</w:t>
      </w:r>
      <w:r w:rsidRPr="004A7D54">
        <w:rPr>
          <w:rFonts w:ascii="Times New Roman" w:hAnsi="Times New Roman"/>
          <w:sz w:val="24"/>
        </w:rPr>
        <w:t xml:space="preserve"> INCLUDING (BUT NOT NECESSARILY LIMITED TO) THE RISKS DESCRIBED IN </w:t>
      </w:r>
      <w:r w:rsidRPr="00C15A9C">
        <w:rPr>
          <w:rFonts w:ascii="Times New Roman" w:hAnsi="Times New Roman"/>
          <w:sz w:val="24"/>
          <w:u w:val="single"/>
        </w:rPr>
        <w:t>EXHIBIT C</w:t>
      </w:r>
      <w:r w:rsidRPr="004A7D54">
        <w:rPr>
          <w:rFonts w:ascii="Times New Roman" w:hAnsi="Times New Roman"/>
          <w:sz w:val="24"/>
        </w:rPr>
        <w:t xml:space="preserve">; </w:t>
      </w:r>
    </w:p>
    <w:p w14:paraId="2AF3BFBC" w14:textId="17A7C60E"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sufficient understanding of technical and business matters (including those that relate to the Services and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023EFD">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cryptographic tokens,</w:t>
      </w:r>
      <w:r w:rsidR="00B206BC">
        <w:rPr>
          <w:rFonts w:ascii="Times New Roman" w:hAnsi="Times New Roman"/>
          <w:sz w:val="24"/>
        </w:rPr>
        <w:t xml:space="preserve"> token transactions,</w:t>
      </w:r>
      <w:r w:rsidRPr="004A7D54">
        <w:rPr>
          <w:rFonts w:ascii="Times New Roman" w:hAnsi="Times New Roman"/>
          <w:sz w:val="24"/>
        </w:rPr>
        <w:t xml:space="preserve"> token storage mechanisms (such as token wallets), and </w:t>
      </w:r>
      <w:proofErr w:type="spellStart"/>
      <w:r w:rsidRPr="004A7D54">
        <w:rPr>
          <w:rFonts w:ascii="Times New Roman" w:hAnsi="Times New Roman"/>
          <w:sz w:val="24"/>
        </w:rPr>
        <w:t>blockchain</w:t>
      </w:r>
      <w:proofErr w:type="spellEnd"/>
      <w:r w:rsidRPr="004A7D54">
        <w:rPr>
          <w:rFonts w:ascii="Times New Roman" w:hAnsi="Times New Roman"/>
          <w:sz w:val="24"/>
        </w:rPr>
        <w:t xml:space="preserve"> technology to understand these Terms and to appreciate the risks and implications of purchasing </w:t>
      </w:r>
      <w:r w:rsidR="004A7D54">
        <w:rPr>
          <w:rFonts w:ascii="Times New Roman" w:hAnsi="Times New Roman"/>
          <w:sz w:val="24"/>
        </w:rPr>
        <w:t>RHOC</w:t>
      </w:r>
      <w:r w:rsidR="00B206BC">
        <w:rPr>
          <w:rFonts w:ascii="Times New Roman" w:hAnsi="Times New Roman"/>
          <w:sz w:val="24"/>
        </w:rPr>
        <w:t>, including but not limited to (i) the irreversibility of transactions; (ii) that in the event you improperly send tokens to the incorrect address it may result in loss of the tokens; (iii) that you must keep your private key(s) secret, because anyone who you share your private key with will be able to send tokens from that address;</w:t>
      </w:r>
    </w:p>
    <w:p w14:paraId="33D3C84F" w14:textId="67705E49"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understand the restrictions and risks associated with the creation of </w:t>
      </w:r>
      <w:r w:rsidR="004A7D54">
        <w:rPr>
          <w:rFonts w:ascii="Times New Roman" w:hAnsi="Times New Roman"/>
          <w:sz w:val="24"/>
        </w:rPr>
        <w:t>RHOC</w:t>
      </w:r>
      <w:r w:rsidRPr="004A7D54">
        <w:rPr>
          <w:rFonts w:ascii="Times New Roman" w:hAnsi="Times New Roman"/>
          <w:sz w:val="24"/>
        </w:rPr>
        <w:t xml:space="preserve"> as set forth herein, and acknowledge and assume all such risks; </w:t>
      </w:r>
    </w:p>
    <w:p w14:paraId="5D4124CF" w14:textId="311BE9F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obtained sufficient information about the </w:t>
      </w:r>
      <w:r w:rsidR="004A7D54">
        <w:rPr>
          <w:rFonts w:ascii="Times New Roman" w:hAnsi="Times New Roman"/>
          <w:sz w:val="24"/>
        </w:rPr>
        <w:t>RHOC</w:t>
      </w:r>
      <w:r w:rsidRPr="004A7D54">
        <w:rPr>
          <w:rFonts w:ascii="Times New Roman" w:hAnsi="Times New Roman"/>
          <w:sz w:val="24"/>
        </w:rPr>
        <w:t xml:space="preserve">, the Services and the </w:t>
      </w:r>
      <w:proofErr w:type="spellStart"/>
      <w:r w:rsidR="00B206BC">
        <w:rPr>
          <w:rFonts w:ascii="Times New Roman" w:hAnsi="Times New Roman"/>
          <w:sz w:val="24"/>
        </w:rPr>
        <w:t>RChain</w:t>
      </w:r>
      <w:proofErr w:type="spellEnd"/>
      <w:r w:rsidR="00B206BC">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to make an informed decision to purchase </w:t>
      </w:r>
      <w:r w:rsidR="004A7D54">
        <w:rPr>
          <w:rFonts w:ascii="Times New Roman" w:hAnsi="Times New Roman"/>
          <w:sz w:val="24"/>
        </w:rPr>
        <w:t>RHOC</w:t>
      </w:r>
      <w:r w:rsidR="00B206BC">
        <w:rPr>
          <w:rFonts w:ascii="Times New Roman" w:hAnsi="Times New Roman"/>
          <w:sz w:val="24"/>
        </w:rPr>
        <w:t xml:space="preserve">. </w:t>
      </w:r>
      <w:proofErr w:type="gramStart"/>
      <w:r w:rsidR="00B206BC">
        <w:rPr>
          <w:rFonts w:ascii="Times New Roman" w:hAnsi="Times New Roman" w:cs="Times New Roman"/>
          <w:sz w:val="24"/>
          <w:szCs w:val="24"/>
        </w:rPr>
        <w:t>and</w:t>
      </w:r>
      <w:proofErr w:type="gramEnd"/>
      <w:r w:rsidR="00B206BC">
        <w:rPr>
          <w:rFonts w:ascii="Times New Roman" w:hAnsi="Times New Roman" w:cs="Times New Roman"/>
          <w:sz w:val="24"/>
          <w:szCs w:val="24"/>
        </w:rPr>
        <w:t xml:space="preserve"> participate in the development of </w:t>
      </w:r>
      <w:proofErr w:type="spellStart"/>
      <w:r w:rsidR="00B206BC">
        <w:rPr>
          <w:rFonts w:ascii="Times New Roman" w:hAnsi="Times New Roman" w:cs="Times New Roman"/>
          <w:sz w:val="24"/>
          <w:szCs w:val="24"/>
        </w:rPr>
        <w:t>RChain</w:t>
      </w:r>
      <w:proofErr w:type="spellEnd"/>
      <w:r w:rsidR="00B206BC">
        <w:rPr>
          <w:rFonts w:ascii="Times New Roman" w:hAnsi="Times New Roman" w:cs="Times New Roman"/>
          <w:sz w:val="24"/>
          <w:szCs w:val="24"/>
        </w:rPr>
        <w:t xml:space="preserve"> before its launch. You understand that by participating in this token sale the tokens to be received are ERC-20 tokens which will in the future be converted to </w:t>
      </w:r>
      <w:proofErr w:type="spellStart"/>
      <w:r w:rsidR="00B206BC">
        <w:rPr>
          <w:rFonts w:ascii="Times New Roman" w:hAnsi="Times New Roman" w:cs="Times New Roman"/>
          <w:sz w:val="24"/>
          <w:szCs w:val="24"/>
        </w:rPr>
        <w:t>RChain</w:t>
      </w:r>
      <w:proofErr w:type="spellEnd"/>
      <w:r w:rsidR="00B206BC">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Blockchain</w:t>
      </w:r>
      <w:proofErr w:type="spellEnd"/>
      <w:r w:rsidR="00B206BC">
        <w:rPr>
          <w:rFonts w:ascii="Times New Roman" w:hAnsi="Times New Roman" w:cs="Times New Roman"/>
          <w:sz w:val="24"/>
          <w:szCs w:val="24"/>
        </w:rPr>
        <w:t xml:space="preserve"> tokens;</w:t>
      </w:r>
    </w:p>
    <w:p w14:paraId="3BD45152" w14:textId="7266BE8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understand that the </w:t>
      </w:r>
      <w:r w:rsidR="004A7D54">
        <w:rPr>
          <w:rFonts w:ascii="Times New Roman" w:hAnsi="Times New Roman"/>
          <w:sz w:val="24"/>
        </w:rPr>
        <w:t>RHOC</w:t>
      </w:r>
      <w:r w:rsidRPr="004A7D54">
        <w:rPr>
          <w:rFonts w:ascii="Times New Roman" w:hAnsi="Times New Roman"/>
          <w:sz w:val="24"/>
        </w:rPr>
        <w:t xml:space="preserve"> confer only the right to provide and receive Services in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w:t>
      </w:r>
      <w:r w:rsidR="00F558C3">
        <w:rPr>
          <w:rFonts w:ascii="Times New Roman" w:hAnsi="Times New Roman"/>
          <w:sz w:val="24"/>
        </w:rPr>
        <w:t>and to</w:t>
      </w:r>
      <w:r w:rsidRPr="004A7D54">
        <w:rPr>
          <w:rFonts w:ascii="Times New Roman" w:hAnsi="Times New Roman"/>
          <w:sz w:val="24"/>
        </w:rPr>
        <w:t xml:space="preserve"> contribute to the technical development of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and confer no other rights of any form with respect to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or the Company, including, but not limited to, any ownership, distribution, redemption, liquidation, proprietary (including all forms of intellectual property), or other financial or legal rights; </w:t>
      </w:r>
    </w:p>
    <w:p w14:paraId="5812F57C" w14:textId="7598AF2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lastRenderedPageBreak/>
        <w:t xml:space="preserve">You are purchasing </w:t>
      </w:r>
      <w:r w:rsidR="004A7D54">
        <w:rPr>
          <w:rFonts w:ascii="Times New Roman" w:hAnsi="Times New Roman"/>
          <w:sz w:val="24"/>
        </w:rPr>
        <w:t>RHOC</w:t>
      </w:r>
      <w:r w:rsidRPr="004A7D54">
        <w:rPr>
          <w:rFonts w:ascii="Times New Roman" w:hAnsi="Times New Roman"/>
          <w:sz w:val="24"/>
        </w:rPr>
        <w:t xml:space="preserve"> solely for the purpose of receiving Services, participating in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and supporting the development, testing, deployment and operation of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being aware of the commercial risks associated with the Company and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You are not purchasing </w:t>
      </w:r>
      <w:r w:rsidR="004A7D54">
        <w:rPr>
          <w:rFonts w:ascii="Times New Roman" w:hAnsi="Times New Roman"/>
          <w:sz w:val="24"/>
        </w:rPr>
        <w:t>RHOC</w:t>
      </w:r>
      <w:r w:rsidRPr="004A7D54">
        <w:rPr>
          <w:rFonts w:ascii="Times New Roman" w:hAnsi="Times New Roman"/>
          <w:sz w:val="24"/>
        </w:rPr>
        <w:t xml:space="preserve"> for any other purposes, including, but not limited to, any investment, speculative or financial purpose; </w:t>
      </w:r>
    </w:p>
    <w:p w14:paraId="13578A9E" w14:textId="5124C724"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Your purchase of </w:t>
      </w:r>
      <w:r w:rsidR="004A7D54">
        <w:rPr>
          <w:rFonts w:ascii="Times New Roman" w:hAnsi="Times New Roman"/>
          <w:sz w:val="24"/>
        </w:rPr>
        <w:t>RHOC</w:t>
      </w:r>
      <w:r w:rsidRPr="004A7D54">
        <w:rPr>
          <w:rFonts w:ascii="Times New Roman" w:hAnsi="Times New Roman"/>
          <w:sz w:val="24"/>
        </w:rPr>
        <w:t xml:space="preserve"> complies with applicable laws and regulations in your jurisdiction, including, but not limited to, (i) legal capacity and any other threshold requirements in your jurisdiction for the purchase of the </w:t>
      </w:r>
      <w:r w:rsidR="004A7D54">
        <w:rPr>
          <w:rFonts w:ascii="Times New Roman" w:hAnsi="Times New Roman"/>
          <w:sz w:val="24"/>
        </w:rPr>
        <w:t>RHOC</w:t>
      </w:r>
      <w:r w:rsidRPr="004A7D54">
        <w:rPr>
          <w:rFonts w:ascii="Times New Roman" w:hAnsi="Times New Roman"/>
          <w:sz w:val="24"/>
        </w:rPr>
        <w:t xml:space="preserve"> and entering into contracts with the Company, (ii) any foreign exchange or regulatory restrictions applicable to such purchase, and (iii) any governmental or other consents that may need to be obtained; </w:t>
      </w:r>
    </w:p>
    <w:p w14:paraId="27EBB2E3" w14:textId="7B6E1270"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will comply with any applicable tax obligations in your jurisdiction arising from your purchase of </w:t>
      </w:r>
      <w:r w:rsidR="004A7D54">
        <w:rPr>
          <w:rFonts w:ascii="Times New Roman" w:hAnsi="Times New Roman"/>
          <w:sz w:val="24"/>
        </w:rPr>
        <w:t>RHOC</w:t>
      </w:r>
      <w:r w:rsidRPr="004A7D54">
        <w:rPr>
          <w:rFonts w:ascii="Times New Roman" w:hAnsi="Times New Roman"/>
          <w:sz w:val="24"/>
        </w:rPr>
        <w:t xml:space="preserve">; </w:t>
      </w:r>
    </w:p>
    <w:p w14:paraId="185DEC14" w14:textId="7955DE5E"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If you are purchasing </w:t>
      </w:r>
      <w:r w:rsidR="004A7D54">
        <w:rPr>
          <w:rFonts w:ascii="Times New Roman" w:hAnsi="Times New Roman"/>
          <w:sz w:val="24"/>
        </w:rPr>
        <w:t>RHOC</w:t>
      </w:r>
      <w:r w:rsidRPr="004A7D54">
        <w:rPr>
          <w:rFonts w:ascii="Times New Roman" w:hAnsi="Times New Roman"/>
          <w:sz w:val="24"/>
        </w:rPr>
        <w:t xml:space="preserve"> on behalf of any entity, you are authorized to accept these Terms on such entity’s behalf and that such entity will be responsible for breach of these Terms by you or any other employee or agent of such entity (references to “you” in these Terms refer to you and such entity, jointly); </w:t>
      </w:r>
    </w:p>
    <w:p w14:paraId="5553D1E1" w14:textId="4427BEC9" w:rsidR="004A7D54" w:rsidRPr="004A7D54" w:rsidRDefault="00CD1ED6" w:rsidP="004A7D54">
      <w:pPr>
        <w:pStyle w:val="ListParagraph"/>
        <w:numPr>
          <w:ilvl w:val="1"/>
          <w:numId w:val="1"/>
        </w:numPr>
        <w:spacing w:after="0"/>
        <w:rPr>
          <w:rFonts w:ascii="Times New Roman" w:hAnsi="Times New Roman" w:cs="Times New Roman"/>
          <w:sz w:val="24"/>
          <w:szCs w:val="24"/>
        </w:rPr>
      </w:pPr>
      <w:bookmarkStart w:id="1" w:name="_Hlk489010908"/>
      <w:r w:rsidRPr="004A7D54">
        <w:rPr>
          <w:rFonts w:ascii="Times New Roman" w:hAnsi="Times New Roman"/>
          <w:sz w:val="24"/>
        </w:rPr>
        <w:t xml:space="preserve">You are not resident or domiciled in the state of New York or purchasing </w:t>
      </w:r>
      <w:r w:rsidR="004A7D54">
        <w:rPr>
          <w:rFonts w:ascii="Times New Roman" w:hAnsi="Times New Roman"/>
          <w:sz w:val="24"/>
        </w:rPr>
        <w:t>RHOC</w:t>
      </w:r>
      <w:r w:rsidRPr="004A7D54">
        <w:rPr>
          <w:rFonts w:ascii="Times New Roman" w:hAnsi="Times New Roman"/>
          <w:sz w:val="24"/>
        </w:rPr>
        <w:t xml:space="preserve"> from a location in New York State</w:t>
      </w:r>
      <w:bookmarkEnd w:id="1"/>
      <w:r w:rsidRPr="004A7D54">
        <w:rPr>
          <w:rFonts w:ascii="Times New Roman" w:hAnsi="Times New Roman"/>
          <w:sz w:val="24"/>
        </w:rPr>
        <w:t>; and</w:t>
      </w:r>
    </w:p>
    <w:p w14:paraId="41548FDE" w14:textId="01146546" w:rsidR="00CD1ED6" w:rsidRPr="00691BDC" w:rsidRDefault="00CD1ED6" w:rsidP="00691BDC">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 You are not (i) a citizen or resident of a geographic area in which access to or use of the Services or the acceptance of delivery of the </w:t>
      </w:r>
      <w:r w:rsidR="004A7D54">
        <w:rPr>
          <w:rFonts w:ascii="Times New Roman" w:hAnsi="Times New Roman"/>
          <w:sz w:val="24"/>
        </w:rPr>
        <w:t>RHOC</w:t>
      </w:r>
      <w:r w:rsidRPr="004A7D54">
        <w:rPr>
          <w:rFonts w:ascii="Times New Roman" w:hAnsi="Times New Roman"/>
          <w:sz w:val="24"/>
        </w:rPr>
        <w:t xml:space="preserve"> is prohibited by applicable law, 6 decree, regulation, treaty, or administrative act, (ii) a citizen or resident of, or located in, a geographic area that is subject to U.S. or other sovereign country sanctions or embargoes, or (iii) an individual, or an individual employed by or associated with an entity, identified on the U.S. Department of Commerce’s Denied Persons or Entity List, the U.S. Department of Treasury’s Specially Designated Nationals or Blocked Persons Lists, or the U.S. Department of State’s Debarred Parties List. You agree that if your country of residence or other circumstances change such that the above representations are no longer accurate, that you will immediately cease using the Services. If you are registering to use the Services on behalf of a legal entity, you further represent and warrant that (i) such legal entity is duly organized and validly existing under the applicable laws of the jurisdiction of its organization, and (ii) you are duly author</w:t>
      </w:r>
      <w:r w:rsidRPr="00691BDC">
        <w:rPr>
          <w:rFonts w:ascii="Times New Roman" w:hAnsi="Times New Roman"/>
          <w:sz w:val="24"/>
        </w:rPr>
        <w:t>ized by such legal entity to act on its behalf.</w:t>
      </w:r>
    </w:p>
    <w:p w14:paraId="067DEA9A" w14:textId="77777777" w:rsidR="00691BDC" w:rsidRPr="00691BDC" w:rsidRDefault="00691BDC" w:rsidP="00691BDC">
      <w:pPr>
        <w:pStyle w:val="ListParagraph"/>
        <w:spacing w:after="0"/>
        <w:ind w:left="1440"/>
        <w:rPr>
          <w:rFonts w:ascii="Times New Roman" w:hAnsi="Times New Roman" w:cs="Times New Roman"/>
          <w:sz w:val="24"/>
          <w:szCs w:val="24"/>
        </w:rPr>
      </w:pPr>
    </w:p>
    <w:p w14:paraId="6A733AD7" w14:textId="77777777" w:rsidR="00691BDC" w:rsidRPr="00691BDC" w:rsidRDefault="00691BDC" w:rsidP="00691BDC">
      <w:pPr>
        <w:pStyle w:val="ListParagraph"/>
        <w:numPr>
          <w:ilvl w:val="0"/>
          <w:numId w:val="1"/>
        </w:numPr>
        <w:spacing w:after="0"/>
        <w:rPr>
          <w:rFonts w:ascii="Times New Roman" w:hAnsi="Times New Roman" w:cs="Times New Roman"/>
          <w:sz w:val="24"/>
          <w:szCs w:val="24"/>
        </w:rPr>
      </w:pPr>
      <w:r w:rsidRPr="00C15FF9">
        <w:rPr>
          <w:rFonts w:ascii="Times New Roman" w:hAnsi="Times New Roman"/>
          <w:b/>
          <w:sz w:val="24"/>
          <w:u w:val="single"/>
        </w:rPr>
        <w:t>Indemnification</w:t>
      </w:r>
      <w:r>
        <w:t xml:space="preserve">. </w:t>
      </w:r>
    </w:p>
    <w:p w14:paraId="1D33397F" w14:textId="77777777" w:rsidR="00691BDC" w:rsidRPr="00691BDC" w:rsidRDefault="00691BDC" w:rsidP="00691BDC">
      <w:pPr>
        <w:pStyle w:val="ListParagraph"/>
        <w:numPr>
          <w:ilvl w:val="1"/>
          <w:numId w:val="1"/>
        </w:numPr>
        <w:spacing w:after="0"/>
        <w:rPr>
          <w:rFonts w:ascii="Times New Roman" w:hAnsi="Times New Roman" w:cs="Times New Roman"/>
          <w:sz w:val="24"/>
          <w:szCs w:val="24"/>
        </w:rPr>
      </w:pPr>
      <w:r w:rsidRPr="00691BDC">
        <w:rPr>
          <w:rFonts w:ascii="Times New Roman" w:hAnsi="Times New Roman"/>
          <w:sz w:val="24"/>
        </w:rPr>
        <w:t>(a) To the fullest extent permitted by applicable law, you will indemnify, defend and hold harmless the Company and our respective past, present and future employees, officers, directors, contractors, consultants, equity holders, suppliers, vendors, service providers, parent companies, subsidiaries, affiliates, agents, representatives, predecessors, successors and assigns (the “</w:t>
      </w:r>
      <w:r w:rsidRPr="00691BDC">
        <w:rPr>
          <w:rFonts w:ascii="Times New Roman" w:hAnsi="Times New Roman"/>
          <w:b/>
          <w:sz w:val="24"/>
        </w:rPr>
        <w:t>Company Parties</w:t>
      </w:r>
      <w:r w:rsidRPr="00691BDC">
        <w:rPr>
          <w:rFonts w:ascii="Times New Roman" w:hAnsi="Times New Roman"/>
          <w:sz w:val="24"/>
        </w:rPr>
        <w:t xml:space="preserve">”) from and against all claims, demands, actions, damages, losses, costs and </w:t>
      </w:r>
      <w:r w:rsidRPr="00691BDC">
        <w:rPr>
          <w:rFonts w:ascii="Times New Roman" w:hAnsi="Times New Roman"/>
          <w:sz w:val="24"/>
        </w:rPr>
        <w:lastRenderedPageBreak/>
        <w:t xml:space="preserve">expenses (including attorneys’ fees) that arise from or relate to (i) your purchase or use of the Tokens, (ii) your responsibilities or obligations under these Terms, (iii) your violation of these Terms, or (iv) your violation of any rights of any other person or entity. </w:t>
      </w:r>
    </w:p>
    <w:p w14:paraId="61D3738E" w14:textId="20348952" w:rsidR="00691BDC" w:rsidRPr="00C15FF9" w:rsidRDefault="00691BDC" w:rsidP="00691BDC">
      <w:pPr>
        <w:pStyle w:val="ListParagraph"/>
        <w:numPr>
          <w:ilvl w:val="1"/>
          <w:numId w:val="1"/>
        </w:numPr>
        <w:spacing w:after="0"/>
        <w:rPr>
          <w:rFonts w:ascii="Times New Roman" w:hAnsi="Times New Roman" w:cs="Times New Roman"/>
          <w:sz w:val="24"/>
          <w:szCs w:val="24"/>
        </w:rPr>
      </w:pPr>
      <w:r w:rsidRPr="00691BDC">
        <w:rPr>
          <w:rFonts w:ascii="Times New Roman" w:hAnsi="Times New Roman"/>
          <w:sz w:val="24"/>
        </w:rPr>
        <w:t>(b) Company reserves the right to exercise sole control over the defense, at your expense, of any claim subject to indemnification under Section 14(a). This indemnity is in addition to, and not in lieu of, any other indemnities set forth in a written agreement between you and the Company</w:t>
      </w:r>
      <w:r>
        <w:t>.</w:t>
      </w:r>
    </w:p>
    <w:p w14:paraId="1A84DAD8" w14:textId="77777777" w:rsidR="00C15FF9" w:rsidRPr="00691BDC" w:rsidRDefault="00C15FF9" w:rsidP="00C15FF9">
      <w:pPr>
        <w:pStyle w:val="ListParagraph"/>
        <w:spacing w:after="0"/>
        <w:ind w:left="1440"/>
        <w:rPr>
          <w:rFonts w:ascii="Times New Roman" w:hAnsi="Times New Roman" w:cs="Times New Roman"/>
          <w:sz w:val="24"/>
          <w:szCs w:val="24"/>
        </w:rPr>
      </w:pPr>
    </w:p>
    <w:p w14:paraId="07D30FAD" w14:textId="3505044F" w:rsidR="00691BDC" w:rsidRPr="00C15FF9" w:rsidRDefault="00691BDC" w:rsidP="00691BDC">
      <w:pPr>
        <w:pStyle w:val="ListParagraph"/>
        <w:numPr>
          <w:ilvl w:val="0"/>
          <w:numId w:val="1"/>
        </w:numPr>
        <w:spacing w:after="0"/>
        <w:rPr>
          <w:rFonts w:ascii="Times New Roman" w:hAnsi="Times New Roman" w:cs="Times New Roman"/>
          <w:b/>
          <w:sz w:val="24"/>
          <w:szCs w:val="24"/>
          <w:u w:val="single"/>
        </w:rPr>
      </w:pPr>
      <w:r w:rsidRPr="00C15FF9">
        <w:rPr>
          <w:rFonts w:ascii="Times New Roman" w:hAnsi="Times New Roman"/>
          <w:b/>
          <w:sz w:val="24"/>
          <w:u w:val="single"/>
        </w:rPr>
        <w:t>Disclaimers.</w:t>
      </w:r>
    </w:p>
    <w:p w14:paraId="5AC8130A" w14:textId="389784F9" w:rsidR="00691BDC" w:rsidRPr="00C15FF9" w:rsidRDefault="00691BDC" w:rsidP="00691BDC">
      <w:pPr>
        <w:pStyle w:val="ListParagraph"/>
        <w:numPr>
          <w:ilvl w:val="1"/>
          <w:numId w:val="1"/>
        </w:numPr>
        <w:spacing w:after="0"/>
        <w:rPr>
          <w:rFonts w:ascii="Times New Roman" w:hAnsi="Times New Roman" w:cs="Times New Roman"/>
          <w:sz w:val="24"/>
          <w:szCs w:val="24"/>
        </w:rPr>
      </w:pPr>
      <w:r w:rsidRPr="00C15FF9">
        <w:rPr>
          <w:rFonts w:ascii="Times New Roman" w:hAnsi="Times New Roman"/>
          <w:sz w:val="24"/>
        </w:rPr>
        <w:t xml:space="preserve">TO THE FULLEST EXTENT PERMITTED BY APPLICABLE LAW AND EXCEPT AS OTHERWISE SPECIFIED IN A WRITING BY US, (A) THE </w:t>
      </w:r>
      <w:r w:rsidR="00C15FF9" w:rsidRPr="00C15FF9">
        <w:rPr>
          <w:rFonts w:ascii="Times New Roman" w:hAnsi="Times New Roman"/>
          <w:sz w:val="24"/>
        </w:rPr>
        <w:t>RHOC</w:t>
      </w:r>
      <w:r w:rsidRPr="00C15FF9">
        <w:rPr>
          <w:rFonts w:ascii="Times New Roman" w:hAnsi="Times New Roman"/>
          <w:sz w:val="24"/>
        </w:rPr>
        <w:t xml:space="preserve"> ARE SOLD ON AN “AS IS” AND “AS AVAILABLE” BASIS WITHOUT WARRANTIES OF ANY KIND, AND WE EXPRESSLY DISCLAIM ALL IMPLIED WARRANTIES AS TO THE </w:t>
      </w:r>
      <w:r w:rsidR="00C15FF9" w:rsidRPr="00C15FF9">
        <w:rPr>
          <w:rFonts w:ascii="Times New Roman" w:hAnsi="Times New Roman"/>
          <w:sz w:val="24"/>
        </w:rPr>
        <w:t>RHOC</w:t>
      </w:r>
      <w:r w:rsidRPr="00C15FF9">
        <w:rPr>
          <w:rFonts w:ascii="Times New Roman" w:hAnsi="Times New Roman"/>
          <w:sz w:val="24"/>
        </w:rPr>
        <w:t xml:space="preserve">, INCLUDING, WITHOUT LIMITATION, IMPLIED WARRANTIES OF MERCHANTABILITY, FITNESS FOR A PARTICULAR PURPOSE, TITLE AND NONINFRINGEMENT, (B) WE DO NOT REPRESENT OR WARRANT THAT THE </w:t>
      </w:r>
      <w:r w:rsidR="00C15FF9" w:rsidRPr="00C15FF9">
        <w:rPr>
          <w:rFonts w:ascii="Times New Roman" w:hAnsi="Times New Roman"/>
          <w:sz w:val="24"/>
        </w:rPr>
        <w:t>RHOC</w:t>
      </w:r>
      <w:r w:rsidRPr="00C15FF9">
        <w:rPr>
          <w:rFonts w:ascii="Times New Roman" w:hAnsi="Times New Roman"/>
          <w:sz w:val="24"/>
        </w:rPr>
        <w:t xml:space="preserve"> ARE RELIABLE, CURRENT OR ERROR-FREE, MEET YOUR REQUIREMENTS, OR THAT DEFECTS IN THE </w:t>
      </w:r>
      <w:r w:rsidR="00C15FF9" w:rsidRPr="00C15FF9">
        <w:rPr>
          <w:rFonts w:ascii="Times New Roman" w:hAnsi="Times New Roman"/>
          <w:sz w:val="24"/>
        </w:rPr>
        <w:t>RHOC</w:t>
      </w:r>
      <w:r w:rsidRPr="00C15FF9">
        <w:rPr>
          <w:rFonts w:ascii="Times New Roman" w:hAnsi="Times New Roman"/>
          <w:sz w:val="24"/>
        </w:rPr>
        <w:t xml:space="preserve"> WILL BE CORRECTED, AND (C) WE CANNOT AND DO NOT REPRESENT OR WARRANT THAT THE </w:t>
      </w:r>
      <w:r w:rsidR="00C15FF9" w:rsidRPr="00C15FF9">
        <w:rPr>
          <w:rFonts w:ascii="Times New Roman" w:hAnsi="Times New Roman"/>
          <w:sz w:val="24"/>
        </w:rPr>
        <w:t>RHOC</w:t>
      </w:r>
      <w:r w:rsidRPr="00C15FF9">
        <w:rPr>
          <w:rFonts w:ascii="Times New Roman" w:hAnsi="Times New Roman"/>
          <w:sz w:val="24"/>
        </w:rPr>
        <w:t xml:space="preserve"> OR THE DELIVERY MECHANISM FOR </w:t>
      </w:r>
      <w:r w:rsidR="00C15FF9" w:rsidRPr="00C15FF9">
        <w:rPr>
          <w:rFonts w:ascii="Times New Roman" w:hAnsi="Times New Roman"/>
          <w:sz w:val="24"/>
        </w:rPr>
        <w:t>RHOC</w:t>
      </w:r>
      <w:r w:rsidRPr="00C15FF9">
        <w:rPr>
          <w:rFonts w:ascii="Times New Roman" w:hAnsi="Times New Roman"/>
          <w:sz w:val="24"/>
        </w:rPr>
        <w:t xml:space="preserve"> ARE FREE OF VIRUSES OR OTHER HARMFUL COMPONENTS. </w:t>
      </w:r>
    </w:p>
    <w:p w14:paraId="71DF3B83" w14:textId="5F163040" w:rsidR="00691BDC" w:rsidRPr="007C79A0" w:rsidRDefault="00691BDC" w:rsidP="00691BDC">
      <w:pPr>
        <w:pStyle w:val="ListParagraph"/>
        <w:numPr>
          <w:ilvl w:val="1"/>
          <w:numId w:val="1"/>
        </w:numPr>
        <w:spacing w:after="0"/>
        <w:rPr>
          <w:rFonts w:ascii="Times New Roman" w:hAnsi="Times New Roman" w:cs="Times New Roman"/>
          <w:sz w:val="24"/>
          <w:szCs w:val="24"/>
        </w:rPr>
      </w:pPr>
      <w:r w:rsidRPr="00C15FF9">
        <w:rPr>
          <w:rFonts w:ascii="Times New Roman" w:hAnsi="Times New Roman"/>
          <w:sz w:val="24"/>
        </w:rPr>
        <w:t>Some jurisdictions do not allow the exclusion of certain warranties or disclaimer of implied terms in contracts with consumers, so some or all of the exclusions of warranties and disclaimers in this Section 15 may not apply to you.</w:t>
      </w:r>
    </w:p>
    <w:p w14:paraId="7145E61B" w14:textId="77777777" w:rsidR="007C79A0" w:rsidRPr="00B26112" w:rsidRDefault="007C79A0" w:rsidP="007C79A0">
      <w:pPr>
        <w:pStyle w:val="ListParagraph"/>
        <w:spacing w:after="0"/>
        <w:ind w:left="1440"/>
        <w:rPr>
          <w:rFonts w:ascii="Times New Roman" w:hAnsi="Times New Roman" w:cs="Times New Roman"/>
          <w:sz w:val="24"/>
          <w:szCs w:val="24"/>
        </w:rPr>
      </w:pPr>
    </w:p>
    <w:p w14:paraId="4008FEC4" w14:textId="77777777" w:rsidR="00BD1DCA" w:rsidRPr="0076719C" w:rsidRDefault="00B26112" w:rsidP="00BD1DCA">
      <w:pPr>
        <w:pStyle w:val="ListParagraph"/>
        <w:numPr>
          <w:ilvl w:val="0"/>
          <w:numId w:val="1"/>
        </w:numPr>
        <w:spacing w:after="0"/>
        <w:rPr>
          <w:rFonts w:ascii="Times New Roman" w:hAnsi="Times New Roman" w:cs="Times New Roman"/>
          <w:sz w:val="24"/>
          <w:szCs w:val="24"/>
        </w:rPr>
      </w:pPr>
      <w:r w:rsidRPr="0076719C">
        <w:rPr>
          <w:rFonts w:ascii="Times New Roman" w:hAnsi="Times New Roman"/>
          <w:b/>
          <w:sz w:val="24"/>
          <w:u w:val="single"/>
        </w:rPr>
        <w:t>Limitation of Liability</w:t>
      </w:r>
      <w:r w:rsidRPr="0076719C">
        <w:rPr>
          <w:rFonts w:ascii="Times New Roman" w:hAnsi="Times New Roman"/>
          <w:sz w:val="24"/>
        </w:rPr>
        <w:t xml:space="preserve">. </w:t>
      </w:r>
    </w:p>
    <w:p w14:paraId="2A81D9E5" w14:textId="147DDCBF" w:rsidR="00BD1DCA" w:rsidRPr="0076719C"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 xml:space="preserve">TO THE FULLEST EXTENT PERMITTED BY APPLICABLE LAW (I) IN NO EVENT WILL THE COMPANY OR ANY OF THE COMPANY PARTIES BE LIABLE FOR ANY INDIRECT, SPECIAL, INCIDENTAL, CONSEQUENTIAL, OR EXEMPLARY DAMAGES OF ANY KIND (INCLUDING, BUT NOT LIMITED TO, WHERE RELATED TO LOSS OF REVENUE, INCOME OR PROFITS, LOSS OF USE OR DATA, OR DAMAGES FOR BUSINESS INTERRUPTION) ARISING OUT OF OR IN ANY WAY RELATED TO THE SALE OR USE OF THE TOKENS OR OTHERWISE RELATED TO THESE TERMS,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 AND (II) IN NO EVENT WILL THE AGGREGATE </w:t>
      </w:r>
      <w:r w:rsidRPr="0076719C">
        <w:rPr>
          <w:rFonts w:ascii="Times New Roman" w:hAnsi="Times New Roman"/>
          <w:sz w:val="24"/>
        </w:rPr>
        <w:lastRenderedPageBreak/>
        <w:t xml:space="preserve">LIABILITY OF THE COMPANY AND THE COMPANY PARTIES (JOINTLY), WHETHER IN CONTRACT, WARRANTY, TORT (INCLUDING NEGLIGENCE, WHETHER ACTIVE, PASSIVE OR IMPUTED), OR OTHER THEORY, ARISING OUT OF OR RELATING TO THESE TERMS OR THE USE OF OR INABILITY TO USE THE TOKENS, EXCEED THE AMOUNT YOU PAY TO US FOR THE TOKENS. </w:t>
      </w:r>
    </w:p>
    <w:p w14:paraId="64EE5547" w14:textId="3B8A4921" w:rsidR="0076719C" w:rsidRPr="0076719C"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 xml:space="preserve">THE LIMITATIONS SET FORTH IN SECTION 16(a) WILL NOT LIMIT OR EXCLUDE LIABILITY FOR THE GROSS NEGLIGENCE, FRAUD OR INTENTIONAL, WILLFUL OR RECKLESS MISCONDUCT OF THE COMPANY. </w:t>
      </w:r>
    </w:p>
    <w:p w14:paraId="07107CA9" w14:textId="4DC7ECF9" w:rsidR="00B26112" w:rsidRPr="00727251"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Some jurisdictions do not allow the limitation or exclusion of liability for incidental or consequential damages. Accordingly, some of the limitations of this Section 16 may not apply to you.</w:t>
      </w:r>
    </w:p>
    <w:p w14:paraId="09DAD896" w14:textId="77777777" w:rsidR="00727251" w:rsidRPr="00727251" w:rsidRDefault="00727251" w:rsidP="00727251">
      <w:pPr>
        <w:pStyle w:val="ListParagraph"/>
        <w:spacing w:after="0"/>
        <w:ind w:left="1440"/>
        <w:rPr>
          <w:rFonts w:ascii="Times New Roman" w:hAnsi="Times New Roman" w:cs="Times New Roman"/>
          <w:sz w:val="24"/>
          <w:szCs w:val="24"/>
        </w:rPr>
      </w:pPr>
    </w:p>
    <w:p w14:paraId="0E5D0A18" w14:textId="134CEA50" w:rsidR="00727251" w:rsidRPr="00CC0E9F" w:rsidRDefault="00727251" w:rsidP="00727251">
      <w:pPr>
        <w:pStyle w:val="ListParagraph"/>
        <w:numPr>
          <w:ilvl w:val="0"/>
          <w:numId w:val="1"/>
        </w:numPr>
        <w:spacing w:after="0"/>
        <w:rPr>
          <w:rFonts w:ascii="Times New Roman" w:hAnsi="Times New Roman" w:cs="Times New Roman"/>
          <w:sz w:val="24"/>
          <w:szCs w:val="24"/>
        </w:rPr>
      </w:pPr>
      <w:r>
        <w:t xml:space="preserve"> </w:t>
      </w:r>
      <w:r w:rsidRPr="00727251">
        <w:rPr>
          <w:rFonts w:ascii="Times New Roman" w:hAnsi="Times New Roman" w:cs="Times New Roman"/>
          <w:b/>
          <w:sz w:val="24"/>
          <w:szCs w:val="24"/>
          <w:u w:val="single"/>
        </w:rPr>
        <w:t>Release</w:t>
      </w:r>
      <w:r w:rsidRPr="00727251">
        <w:rPr>
          <w:rFonts w:ascii="Times New Roman" w:hAnsi="Times New Roman" w:cs="Times New Roman"/>
          <w:sz w:val="24"/>
          <w:szCs w:val="24"/>
        </w:rPr>
        <w:t xml:space="preserve">. To the fullest extent permitted by applicable law, you release the Company and the other Company Parties from responsibility, liability, claims, demands and/or damages (actual and consequential) of every kind and nature, known and unknown (including, but not limited to, claims of negligence), arising out of or related to disputes between participants in the </w:t>
      </w:r>
      <w:proofErr w:type="spellStart"/>
      <w:r w:rsidR="00A81200">
        <w:rPr>
          <w:rFonts w:ascii="Times New Roman" w:hAnsi="Times New Roman" w:cs="Times New Roman"/>
          <w:sz w:val="24"/>
          <w:szCs w:val="24"/>
        </w:rPr>
        <w:t>RChain</w:t>
      </w:r>
      <w:proofErr w:type="spellEnd"/>
      <w:r w:rsidR="00A81200">
        <w:rPr>
          <w:rFonts w:ascii="Times New Roman" w:hAnsi="Times New Roman" w:cs="Times New Roman"/>
          <w:sz w:val="24"/>
          <w:szCs w:val="24"/>
        </w:rPr>
        <w:t xml:space="preserve"> </w:t>
      </w:r>
      <w:proofErr w:type="spellStart"/>
      <w:r w:rsidR="00A81200">
        <w:rPr>
          <w:rFonts w:ascii="Times New Roman" w:hAnsi="Times New Roman" w:cs="Times New Roman"/>
          <w:sz w:val="24"/>
          <w:szCs w:val="24"/>
        </w:rPr>
        <w:t>Blockchain</w:t>
      </w:r>
      <w:proofErr w:type="spellEnd"/>
      <w:r w:rsidRPr="00727251">
        <w:rPr>
          <w:rFonts w:ascii="Times New Roman" w:hAnsi="Times New Roman" w:cs="Times New Roman"/>
          <w:sz w:val="24"/>
          <w:szCs w:val="24"/>
        </w:rPr>
        <w:t xml:space="preserve"> and the acts </w:t>
      </w:r>
      <w:r w:rsidRPr="00CC0E9F">
        <w:rPr>
          <w:rFonts w:ascii="Times New Roman" w:hAnsi="Times New Roman" w:cs="Times New Roman"/>
          <w:sz w:val="24"/>
          <w:szCs w:val="24"/>
        </w:rPr>
        <w:t>or omissions of any third parties. [You expressly waive any rights you may have under California Civil Code § 1542 as well as any other statute or common law principles that would otherwise limit the coverage of this release to include only those claims which you may know or suspect to exist in your favor at the time of agreeing to this release.]</w:t>
      </w:r>
    </w:p>
    <w:p w14:paraId="68952954" w14:textId="3D5F5C19" w:rsidR="00727251" w:rsidRPr="00727251" w:rsidRDefault="00727251" w:rsidP="00727251">
      <w:pPr>
        <w:pStyle w:val="ListParagraph"/>
        <w:spacing w:after="0"/>
        <w:rPr>
          <w:rFonts w:ascii="Times New Roman" w:hAnsi="Times New Roman" w:cs="Times New Roman"/>
          <w:sz w:val="24"/>
          <w:szCs w:val="24"/>
        </w:rPr>
      </w:pPr>
      <w:r>
        <w:t xml:space="preserve"> </w:t>
      </w:r>
    </w:p>
    <w:p w14:paraId="2C92BFCB" w14:textId="7AE460D4" w:rsidR="00727251" w:rsidRPr="003850B0" w:rsidRDefault="00727251" w:rsidP="00727251">
      <w:pPr>
        <w:pStyle w:val="ListParagraph"/>
        <w:numPr>
          <w:ilvl w:val="0"/>
          <w:numId w:val="1"/>
        </w:numPr>
        <w:spacing w:after="0"/>
        <w:rPr>
          <w:rFonts w:ascii="Times New Roman" w:hAnsi="Times New Roman" w:cs="Times New Roman"/>
          <w:b/>
          <w:sz w:val="24"/>
          <w:szCs w:val="24"/>
          <w:u w:val="single"/>
        </w:rPr>
      </w:pPr>
      <w:r w:rsidRPr="007C79A0">
        <w:rPr>
          <w:rFonts w:ascii="Times New Roman" w:hAnsi="Times New Roman"/>
          <w:b/>
          <w:sz w:val="24"/>
          <w:u w:val="single"/>
        </w:rPr>
        <w:t>Dispute</w:t>
      </w:r>
      <w:r>
        <w:t xml:space="preserve">. </w:t>
      </w:r>
    </w:p>
    <w:p w14:paraId="22EC53C7" w14:textId="77777777" w:rsidR="003850B0" w:rsidRPr="00BC1074" w:rsidRDefault="003850B0" w:rsidP="003850B0">
      <w:pPr>
        <w:pStyle w:val="ListParagraph"/>
        <w:rPr>
          <w:rFonts w:ascii="Times New Roman" w:hAnsi="Times New Roman" w:cs="Times New Roman"/>
          <w:b/>
          <w:sz w:val="24"/>
          <w:szCs w:val="24"/>
          <w:u w:val="single"/>
        </w:rPr>
      </w:pPr>
    </w:p>
    <w:p w14:paraId="4F66A85B" w14:textId="6BA2970C" w:rsidR="003850B0" w:rsidRPr="00BC1074" w:rsidRDefault="003850B0" w:rsidP="003850B0">
      <w:pPr>
        <w:pStyle w:val="ListParagraph"/>
        <w:numPr>
          <w:ilvl w:val="1"/>
          <w:numId w:val="1"/>
        </w:numPr>
        <w:spacing w:after="0"/>
        <w:rPr>
          <w:rFonts w:ascii="Times New Roman" w:hAnsi="Times New Roman" w:cs="Times New Roman"/>
          <w:b/>
          <w:sz w:val="24"/>
          <w:szCs w:val="24"/>
          <w:u w:val="single"/>
        </w:rPr>
      </w:pPr>
      <w:r w:rsidRPr="00BC1074">
        <w:rPr>
          <w:rFonts w:ascii="Times New Roman" w:hAnsi="Times New Roman"/>
          <w:b/>
          <w:sz w:val="24"/>
          <w:u w:val="single"/>
        </w:rPr>
        <w:t>Binding Arbitration</w:t>
      </w:r>
      <w:r w:rsidRPr="00BC1074">
        <w:rPr>
          <w:rFonts w:ascii="Times New Roman" w:hAnsi="Times New Roman"/>
          <w:sz w:val="24"/>
        </w:rPr>
        <w:t xml:space="preserve">. Except for any disputes, claims, suits, actions, causes of action, demands or proceedings (collectively, “Disputes”) in which either Party seeks to bring an individual action in small claims court or seeks injunctive or other equitable relief for the alleged unlawful use of intellectual property, including, without limitation, copyrights, trademarks, trade names, logos, trade secrets or patents, you and </w:t>
      </w:r>
      <w:r w:rsidR="00BC1074" w:rsidRPr="00BC1074">
        <w:rPr>
          <w:rFonts w:ascii="Times New Roman" w:hAnsi="Times New Roman"/>
          <w:sz w:val="24"/>
        </w:rPr>
        <w:t xml:space="preserve">the Company (i) waive your and </w:t>
      </w:r>
      <w:r w:rsidRPr="00BC1074">
        <w:rPr>
          <w:rFonts w:ascii="Times New Roman" w:hAnsi="Times New Roman"/>
          <w:sz w:val="24"/>
        </w:rPr>
        <w:t xml:space="preserve"> the Company’s respective rights to have any and all Disputes arising from or related to these Terms resolved in a court, and (ii) waive your and the Company’s respective rights to a jury trial. Instead, you and the Company will arbitrate Disputes through binding arbitration (which is the referral of a Dispute to one or more persons charged with reviewing the Dispute and making a final and binding determination to resolve it instead of having the Dispute decided by a judge or jury in court). </w:t>
      </w:r>
    </w:p>
    <w:p w14:paraId="422E73D6" w14:textId="08ECB337"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C1074">
        <w:rPr>
          <w:rFonts w:ascii="Times New Roman" w:hAnsi="Times New Roman"/>
          <w:b/>
          <w:sz w:val="24"/>
          <w:u w:val="single"/>
        </w:rPr>
        <w:t>No Class Arbitrations, Class Actions or Representative Actions</w:t>
      </w:r>
      <w:r w:rsidRPr="00BC1074">
        <w:rPr>
          <w:rFonts w:ascii="Times New Roman" w:hAnsi="Times New Roman"/>
          <w:sz w:val="24"/>
        </w:rPr>
        <w:t xml:space="preserve">. Any Dispute arising out of or related to these Terms is personal to you and the Company and will be resolved solely through individual arbitration and will not be brought as </w:t>
      </w:r>
      <w:proofErr w:type="gramStart"/>
      <w:r w:rsidRPr="00BC1074">
        <w:rPr>
          <w:rFonts w:ascii="Times New Roman" w:hAnsi="Times New Roman"/>
          <w:sz w:val="24"/>
        </w:rPr>
        <w:t>a class</w:t>
      </w:r>
      <w:proofErr w:type="gramEnd"/>
      <w:r w:rsidRPr="00BC1074">
        <w:rPr>
          <w:rFonts w:ascii="Times New Roman" w:hAnsi="Times New Roman"/>
          <w:sz w:val="24"/>
        </w:rPr>
        <w:t xml:space="preserve"> arbitration, class action or any other type of representative proceeding. There will be no class arbitration or arbitration in which an individual attempts to </w:t>
      </w:r>
      <w:r w:rsidRPr="00BC1074">
        <w:rPr>
          <w:rFonts w:ascii="Times New Roman" w:hAnsi="Times New Roman"/>
          <w:sz w:val="24"/>
        </w:rPr>
        <w:lastRenderedPageBreak/>
        <w:t xml:space="preserve">resolve a Dispute as a representative of another individual or group of individuals. Further, a Dispute cannot be brought as a class or other type of representative action, whether </w:t>
      </w:r>
      <w:r w:rsidRPr="00B126D0">
        <w:rPr>
          <w:rFonts w:ascii="Times New Roman" w:hAnsi="Times New Roman"/>
          <w:sz w:val="24"/>
        </w:rPr>
        <w:t xml:space="preserve">within or outside of arbitration, or on behalf of any other individual or group of individuals. </w:t>
      </w:r>
    </w:p>
    <w:p w14:paraId="6F3DD343" w14:textId="3EB5A684"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Federal Arbitration Act</w:t>
      </w:r>
      <w:r w:rsidRPr="00B126D0">
        <w:rPr>
          <w:rFonts w:ascii="Times New Roman" w:hAnsi="Times New Roman"/>
          <w:sz w:val="24"/>
        </w:rPr>
        <w:t xml:space="preserve">. The enforceability of this Section 18 will be both substantively and procedurally governed by and construed and enforced in accordance with the Federal Arbitration Act, 9 U.S.C. § 1 et seq. (the “FAA”), to the maximum extent permitted by applicable law. </w:t>
      </w:r>
    </w:p>
    <w:p w14:paraId="0988C153" w14:textId="6B566858"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Notice; Informal Dispute Resolution</w:t>
      </w:r>
      <w:r w:rsidRPr="00B126D0">
        <w:rPr>
          <w:rFonts w:ascii="Times New Roman" w:hAnsi="Times New Roman"/>
          <w:sz w:val="24"/>
        </w:rPr>
        <w:t xml:space="preserve">. Each Party will notify the other Party in writing of any </w:t>
      </w:r>
      <w:proofErr w:type="spellStart"/>
      <w:r w:rsidRPr="00B126D0">
        <w:rPr>
          <w:rFonts w:ascii="Times New Roman" w:hAnsi="Times New Roman"/>
          <w:sz w:val="24"/>
        </w:rPr>
        <w:t>arbitrable</w:t>
      </w:r>
      <w:proofErr w:type="spellEnd"/>
      <w:r w:rsidRPr="00B126D0">
        <w:rPr>
          <w:rFonts w:ascii="Times New Roman" w:hAnsi="Times New Roman"/>
          <w:sz w:val="24"/>
        </w:rPr>
        <w:t xml:space="preserve"> or small claims Dispute within thirty (30) days of the date it arises, so that the Parties can attempt in good faith to resolve the Dispute informally. Notice to the Company shall be sent by e-mail to the Company at legal@civic.com. Notice to you shall be by email to the email address you provide to us. Your notice must include (i) your name, postal address, email address and telephone number, (ii) a description in reasonable detail of the nature or basis of the Dispute, and (iii) the specific relief that you are seeking. If you and the Company cannot agree how to resolve the Dispute within thirty (30) days after the date notice is received by the applicable Party, then either you or the Company may, as appropriate and in accordance with this Section 18, commence an arbitration proceeding or, to the extent specifically provided for in Section 18(a), file a claim in court.</w:t>
      </w:r>
    </w:p>
    <w:p w14:paraId="1E62D028" w14:textId="18F9A4B1"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sz w:val="24"/>
        </w:rPr>
        <w:t xml:space="preserve"> </w:t>
      </w:r>
      <w:r w:rsidRPr="00B126D0">
        <w:rPr>
          <w:rFonts w:ascii="Times New Roman" w:hAnsi="Times New Roman"/>
          <w:b/>
          <w:sz w:val="24"/>
          <w:u w:val="single"/>
        </w:rPr>
        <w:t>Process</w:t>
      </w:r>
      <w:r w:rsidRPr="00B126D0">
        <w:rPr>
          <w:rFonts w:ascii="Times New Roman" w:hAnsi="Times New Roman"/>
          <w:sz w:val="24"/>
        </w:rPr>
        <w:t xml:space="preserve">. Any arbitration will occur in </w:t>
      </w:r>
      <w:r w:rsidR="00BE1D63" w:rsidRPr="00B126D0">
        <w:rPr>
          <w:rFonts w:ascii="Times New Roman" w:hAnsi="Times New Roman"/>
          <w:sz w:val="24"/>
        </w:rPr>
        <w:t>King County, Washington</w:t>
      </w:r>
      <w:r w:rsidRPr="00B126D0">
        <w:rPr>
          <w:rFonts w:ascii="Times New Roman" w:hAnsi="Times New Roman"/>
          <w:sz w:val="24"/>
        </w:rPr>
        <w:t xml:space="preserve">. Arbitration will be conducted confidentially by a single arbitrator in accordance with the rules of the Judicial Arbitration and Mediation Services (“JAMS”), which are hereby incorporated by reference. The state and federal courts located in </w:t>
      </w:r>
      <w:r w:rsidR="00BE1D63" w:rsidRPr="00B126D0">
        <w:rPr>
          <w:rFonts w:ascii="Times New Roman" w:hAnsi="Times New Roman"/>
          <w:sz w:val="24"/>
        </w:rPr>
        <w:t>King</w:t>
      </w:r>
      <w:r w:rsidRPr="00B126D0">
        <w:rPr>
          <w:rFonts w:ascii="Times New Roman" w:hAnsi="Times New Roman"/>
          <w:sz w:val="24"/>
        </w:rPr>
        <w:t xml:space="preserve"> County, </w:t>
      </w:r>
      <w:r w:rsidR="00BE1D63" w:rsidRPr="00B126D0">
        <w:rPr>
          <w:rFonts w:ascii="Times New Roman" w:hAnsi="Times New Roman"/>
          <w:sz w:val="24"/>
        </w:rPr>
        <w:t>Washington</w:t>
      </w:r>
      <w:r w:rsidRPr="00B126D0">
        <w:rPr>
          <w:rFonts w:ascii="Times New Roman" w:hAnsi="Times New Roman"/>
          <w:sz w:val="24"/>
        </w:rPr>
        <w:t xml:space="preserve"> will have exclusive jurisdiction over any appeals and the enforcement of an arbitration award. You may also litigate a Dispute in the small claims court located in the county where you reside if the Dispute meets the requirements to be heard in small claims court. </w:t>
      </w:r>
    </w:p>
    <w:p w14:paraId="4395EDE6" w14:textId="1EC1DBEE"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Authority of Arbitrator</w:t>
      </w:r>
      <w:r w:rsidRPr="00B126D0">
        <w:rPr>
          <w:rFonts w:ascii="Times New Roman" w:hAnsi="Times New Roman"/>
          <w:sz w:val="24"/>
        </w:rPr>
        <w:t xml:space="preserve">. As limited by the FAA, these Terms, and the applicable JAMS rules, the arbitrator will have (i) the exclusive authority and jurisdiction to make all procedural and substantive decisions regarding a Dispute, including the determination of whether a Dispute is </w:t>
      </w:r>
      <w:proofErr w:type="spellStart"/>
      <w:r w:rsidRPr="00B126D0">
        <w:rPr>
          <w:rFonts w:ascii="Times New Roman" w:hAnsi="Times New Roman"/>
          <w:sz w:val="24"/>
        </w:rPr>
        <w:t>arbitrable</w:t>
      </w:r>
      <w:proofErr w:type="spellEnd"/>
      <w:r w:rsidRPr="00B126D0">
        <w:rPr>
          <w:rFonts w:ascii="Times New Roman" w:hAnsi="Times New Roman"/>
          <w:sz w:val="24"/>
        </w:rPr>
        <w:t xml:space="preserve">, and (ii) the authority to grant any remedy that would otherwise be available in court; provided, however, that the arbitrator does not have the authority 9 to conduct a class arbitration or a representative action, which is prohibited by these Terms. The arbitrator may only conduct an individual arbitration and may not consolidate more than one individual’s claims, preside over any type of class or representative proceeding or preside over any proceeding involving more than one individual. </w:t>
      </w:r>
    </w:p>
    <w:p w14:paraId="1ECB771B" w14:textId="05A5DB83" w:rsidR="004A0C9D" w:rsidRPr="00B126D0" w:rsidRDefault="003850B0" w:rsidP="004A0C9D">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Rules of JAMS</w:t>
      </w:r>
      <w:r w:rsidRPr="00B126D0">
        <w:rPr>
          <w:rFonts w:ascii="Times New Roman" w:hAnsi="Times New Roman"/>
          <w:sz w:val="24"/>
        </w:rPr>
        <w:t xml:space="preserve">. The rules of JAMS and additional information about JAMS are available on the JAMS website. By agreeing to be bound by these Terms, you </w:t>
      </w:r>
      <w:proofErr w:type="gramStart"/>
      <w:r w:rsidRPr="00B126D0">
        <w:rPr>
          <w:rFonts w:ascii="Times New Roman" w:hAnsi="Times New Roman"/>
          <w:sz w:val="24"/>
        </w:rPr>
        <w:t>either (i) acknowledge and</w:t>
      </w:r>
      <w:proofErr w:type="gramEnd"/>
      <w:r w:rsidRPr="00B126D0">
        <w:rPr>
          <w:rFonts w:ascii="Times New Roman" w:hAnsi="Times New Roman"/>
          <w:sz w:val="24"/>
        </w:rPr>
        <w:t xml:space="preserve"> agree that you have read and understand the rules of </w:t>
      </w:r>
      <w:r w:rsidRPr="00B126D0">
        <w:rPr>
          <w:rFonts w:ascii="Times New Roman" w:hAnsi="Times New Roman"/>
          <w:sz w:val="24"/>
        </w:rPr>
        <w:lastRenderedPageBreak/>
        <w:t xml:space="preserve">JAMS, or (ii) waive your opportunity to read the rules of JAMS and any claim that the rules of JAMS are unfair or should not apply for any reason. </w:t>
      </w:r>
    </w:p>
    <w:p w14:paraId="7A16228D" w14:textId="77777777" w:rsidR="004A0C9D" w:rsidRPr="00B126D0" w:rsidRDefault="004A0C9D" w:rsidP="004A0C9D">
      <w:pPr>
        <w:pStyle w:val="ListParagraph"/>
        <w:spacing w:after="0"/>
        <w:ind w:left="1440"/>
        <w:rPr>
          <w:rFonts w:ascii="Times New Roman" w:hAnsi="Times New Roman" w:cs="Times New Roman"/>
          <w:b/>
          <w:sz w:val="24"/>
          <w:szCs w:val="24"/>
          <w:u w:val="single"/>
        </w:rPr>
      </w:pPr>
    </w:p>
    <w:p w14:paraId="266397BC" w14:textId="1450B530" w:rsidR="003850B0" w:rsidRPr="00410664" w:rsidRDefault="003850B0" w:rsidP="004A0C9D">
      <w:pPr>
        <w:pStyle w:val="ListParagraph"/>
        <w:numPr>
          <w:ilvl w:val="0"/>
          <w:numId w:val="1"/>
        </w:numPr>
        <w:spacing w:after="0"/>
        <w:rPr>
          <w:rFonts w:ascii="Times New Roman" w:hAnsi="Times New Roman" w:cs="Times New Roman"/>
          <w:b/>
          <w:sz w:val="24"/>
          <w:szCs w:val="24"/>
          <w:u w:val="single"/>
        </w:rPr>
      </w:pPr>
      <w:r w:rsidRPr="00B126D0">
        <w:rPr>
          <w:rFonts w:ascii="Times New Roman" w:hAnsi="Times New Roman"/>
          <w:b/>
          <w:sz w:val="24"/>
          <w:u w:val="single"/>
        </w:rPr>
        <w:t>Governing Law and Venue</w:t>
      </w:r>
      <w:r w:rsidRPr="00B126D0">
        <w:rPr>
          <w:rFonts w:ascii="Times New Roman" w:hAnsi="Times New Roman"/>
          <w:sz w:val="24"/>
        </w:rPr>
        <w:t xml:space="preserve">. These Terms will be governed by and construed and enforced in accordance with the laws of the state of </w:t>
      </w:r>
      <w:r w:rsidR="00BE1D63" w:rsidRPr="00B126D0">
        <w:rPr>
          <w:rFonts w:ascii="Times New Roman" w:hAnsi="Times New Roman"/>
          <w:sz w:val="24"/>
        </w:rPr>
        <w:t>Washington</w:t>
      </w:r>
      <w:r w:rsidRPr="00B126D0">
        <w:rPr>
          <w:rFonts w:ascii="Times New Roman" w:hAnsi="Times New Roman"/>
          <w:sz w:val="24"/>
        </w:rPr>
        <w:t xml:space="preserve">, without regard to conflict of law rules or principles (whether of the state of </w:t>
      </w:r>
      <w:r w:rsidR="00BE1D63" w:rsidRPr="00B126D0">
        <w:rPr>
          <w:rFonts w:ascii="Times New Roman" w:hAnsi="Times New Roman"/>
          <w:sz w:val="24"/>
        </w:rPr>
        <w:t>Washington</w:t>
      </w:r>
      <w:r w:rsidRPr="00BC1074">
        <w:rPr>
          <w:rFonts w:ascii="Times New Roman" w:hAnsi="Times New Roman"/>
          <w:sz w:val="24"/>
        </w:rPr>
        <w:t xml:space="preserve"> or any other jurisdiction) that would cause the application of the laws of any other jurisdiction. Any Dispute between the Parties arising out or relating to these Terms that is not subject to arbitration or cannot be heard in small claims court will be resolved in the state or federal courts of the state of </w:t>
      </w:r>
      <w:r w:rsidR="00BE1D63">
        <w:rPr>
          <w:rFonts w:ascii="Times New Roman" w:hAnsi="Times New Roman"/>
          <w:sz w:val="24"/>
        </w:rPr>
        <w:t>Washington</w:t>
      </w:r>
      <w:r w:rsidRPr="00BC1074">
        <w:rPr>
          <w:rFonts w:ascii="Times New Roman" w:hAnsi="Times New Roman"/>
          <w:sz w:val="24"/>
        </w:rPr>
        <w:t xml:space="preserve"> and the United States, respectively, sitting in </w:t>
      </w:r>
      <w:r w:rsidR="00BE1D63">
        <w:rPr>
          <w:rFonts w:ascii="Times New Roman" w:hAnsi="Times New Roman"/>
          <w:sz w:val="24"/>
        </w:rPr>
        <w:t>King</w:t>
      </w:r>
      <w:r w:rsidRPr="00BC1074">
        <w:rPr>
          <w:rFonts w:ascii="Times New Roman" w:hAnsi="Times New Roman"/>
          <w:sz w:val="24"/>
        </w:rPr>
        <w:t xml:space="preserve"> County, </w:t>
      </w:r>
      <w:r w:rsidR="00BE1D63">
        <w:rPr>
          <w:rFonts w:ascii="Times New Roman" w:hAnsi="Times New Roman"/>
          <w:sz w:val="24"/>
        </w:rPr>
        <w:t>Washington.</w:t>
      </w:r>
    </w:p>
    <w:p w14:paraId="7743BAD1" w14:textId="77777777" w:rsidR="00410664" w:rsidRPr="00410664" w:rsidRDefault="00410664" w:rsidP="00410664">
      <w:pPr>
        <w:pStyle w:val="ListParagraph"/>
        <w:spacing w:after="0"/>
        <w:rPr>
          <w:rFonts w:ascii="Times New Roman" w:hAnsi="Times New Roman" w:cs="Times New Roman"/>
          <w:b/>
          <w:sz w:val="24"/>
          <w:szCs w:val="24"/>
          <w:u w:val="single"/>
        </w:rPr>
      </w:pPr>
    </w:p>
    <w:p w14:paraId="6592C846" w14:textId="3AF86C36" w:rsidR="00410664" w:rsidRPr="009D55C1" w:rsidRDefault="00410664" w:rsidP="009D55C1">
      <w:pPr>
        <w:pStyle w:val="ListParagraph"/>
        <w:numPr>
          <w:ilvl w:val="0"/>
          <w:numId w:val="1"/>
        </w:numPr>
        <w:spacing w:after="0"/>
        <w:rPr>
          <w:rFonts w:ascii="Times New Roman" w:hAnsi="Times New Roman" w:cs="Times New Roman"/>
          <w:b/>
          <w:sz w:val="24"/>
          <w:szCs w:val="24"/>
          <w:u w:val="single"/>
        </w:rPr>
      </w:pPr>
      <w:r w:rsidRPr="009D55C1">
        <w:rPr>
          <w:rFonts w:ascii="Times New Roman" w:hAnsi="Times New Roman"/>
          <w:sz w:val="24"/>
        </w:rPr>
        <w:t xml:space="preserve"> </w:t>
      </w:r>
      <w:r w:rsidRPr="009D55C1">
        <w:rPr>
          <w:rFonts w:ascii="Times New Roman" w:hAnsi="Times New Roman"/>
          <w:b/>
          <w:sz w:val="24"/>
          <w:u w:val="single"/>
        </w:rPr>
        <w:t>Severability</w:t>
      </w:r>
      <w:r w:rsidRPr="009D55C1">
        <w:rPr>
          <w:rFonts w:ascii="Times New Roman" w:hAnsi="Times New Roman"/>
          <w:sz w:val="24"/>
        </w:rPr>
        <w:t xml:space="preserve">. If any term, clause or provision of these Terms is held unlawful, void or unenforceable, then that term, clause or provision will be severable from these Terms and will not affect the validity or enforceability of any remaining part of that term, clause or provision, or any other term, clause or provision of these Terms. </w:t>
      </w:r>
    </w:p>
    <w:p w14:paraId="040C9989" w14:textId="77777777" w:rsidR="00410664" w:rsidRPr="009D55C1" w:rsidRDefault="00410664" w:rsidP="00410664">
      <w:pPr>
        <w:pStyle w:val="ListParagraph"/>
        <w:rPr>
          <w:rFonts w:ascii="Times New Roman" w:hAnsi="Times New Roman"/>
          <w:sz w:val="24"/>
        </w:rPr>
      </w:pPr>
    </w:p>
    <w:p w14:paraId="5E529F25" w14:textId="5B6F79C6" w:rsidR="00BD576D" w:rsidRDefault="00410664" w:rsidP="004A0C9D">
      <w:pPr>
        <w:pStyle w:val="ListParagraph"/>
        <w:numPr>
          <w:ilvl w:val="0"/>
          <w:numId w:val="1"/>
        </w:numPr>
        <w:spacing w:after="0"/>
        <w:rPr>
          <w:rFonts w:ascii="Times New Roman" w:hAnsi="Times New Roman"/>
          <w:sz w:val="24"/>
        </w:rPr>
      </w:pPr>
      <w:r w:rsidRPr="009D55C1">
        <w:rPr>
          <w:rFonts w:ascii="Times New Roman" w:hAnsi="Times New Roman"/>
          <w:b/>
          <w:sz w:val="24"/>
          <w:u w:val="single"/>
        </w:rPr>
        <w:t>Miscellaneous</w:t>
      </w:r>
      <w:r w:rsidRPr="009D55C1">
        <w:rPr>
          <w:rFonts w:ascii="Times New Roman" w:hAnsi="Times New Roman"/>
          <w:sz w:val="24"/>
        </w:rPr>
        <w:t>. These Terms constitute the entire agreement between you and us relating to your purchase of Tokens from us. We may assign our rights and obligations under these Terms. Our failure to exercise or enforce any right or provision of these Terms will not operate as a waiver of such right or provision. We will not be liable for any delay or failure to perform any obligation under these Terms where the delay or failure results from any cause beyond our reasonable control. Purchasing Tokens from us does not create any form of partnership, joint venture, or any other similar relationship between you and us. Except as otherwise provided in herein, these Terms are intended solely for the benefit of you and us and are not intended to confer third-party beneficiary rights upon any other person or entity. You agree and acknowledge that all agreements, notices, disclosures, and other communications that we provide to you, including these Terms, will be provided in electronic form.</w:t>
      </w:r>
    </w:p>
    <w:p w14:paraId="5E9F78E5" w14:textId="77777777" w:rsidR="00BD576D" w:rsidRDefault="00BD576D">
      <w:pPr>
        <w:rPr>
          <w:rFonts w:ascii="Times New Roman" w:hAnsi="Times New Roman"/>
          <w:sz w:val="24"/>
        </w:rPr>
      </w:pPr>
      <w:r>
        <w:rPr>
          <w:rFonts w:ascii="Times New Roman" w:hAnsi="Times New Roman"/>
          <w:sz w:val="24"/>
        </w:rPr>
        <w:br w:type="page"/>
      </w:r>
    </w:p>
    <w:p w14:paraId="5A467125" w14:textId="454DD0A7" w:rsidR="00410664" w:rsidRDefault="007C1D6D"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A</w:t>
      </w:r>
    </w:p>
    <w:p w14:paraId="554A6245" w14:textId="41AAA7A7" w:rsidR="007C1D6D" w:rsidRDefault="007C1D6D" w:rsidP="007C1D6D">
      <w:pPr>
        <w:pStyle w:val="ListParagraph"/>
        <w:spacing w:after="0"/>
        <w:jc w:val="center"/>
        <w:rPr>
          <w:rFonts w:ascii="Times New Roman" w:hAnsi="Times New Roman" w:cs="Times New Roman"/>
          <w:b/>
          <w:sz w:val="24"/>
          <w:szCs w:val="24"/>
        </w:rPr>
      </w:pPr>
    </w:p>
    <w:p w14:paraId="4AEE8942" w14:textId="39C6A39D" w:rsidR="007C1D6D" w:rsidRDefault="007C1D6D"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 xml:space="preserve">Description of Company, </w:t>
      </w:r>
      <w:proofErr w:type="spellStart"/>
      <w:r>
        <w:rPr>
          <w:rFonts w:ascii="Times New Roman" w:hAnsi="Times New Roman" w:cs="Times New Roman"/>
          <w:b/>
          <w:sz w:val="24"/>
          <w:szCs w:val="24"/>
        </w:rPr>
        <w:t>RChain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Blockchain</w:t>
      </w:r>
      <w:proofErr w:type="spellEnd"/>
      <w:r>
        <w:rPr>
          <w:rFonts w:ascii="Times New Roman" w:hAnsi="Times New Roman" w:cs="Times New Roman"/>
          <w:b/>
          <w:sz w:val="24"/>
          <w:szCs w:val="24"/>
        </w:rPr>
        <w:t>, and RHOC</w:t>
      </w:r>
    </w:p>
    <w:p w14:paraId="4DB1C758" w14:textId="77777777" w:rsidR="001315CE" w:rsidRDefault="001315CE">
      <w:pPr>
        <w:rPr>
          <w:rFonts w:ascii="Times New Roman" w:hAnsi="Times New Roman" w:cs="Times New Roman"/>
          <w:b/>
          <w:sz w:val="24"/>
          <w:szCs w:val="24"/>
        </w:rPr>
      </w:pPr>
    </w:p>
    <w:p w14:paraId="073119AB" w14:textId="57B916C9" w:rsidR="001315CE" w:rsidRPr="00023EFD" w:rsidRDefault="001315CE">
      <w:pPr>
        <w:rPr>
          <w:rFonts w:ascii="Times New Roman" w:hAnsi="Times New Roman" w:cs="Times New Roman"/>
          <w:sz w:val="24"/>
          <w:szCs w:val="24"/>
        </w:rPr>
      </w:pPr>
      <w:r>
        <w:rPr>
          <w:rFonts w:ascii="Times New Roman" w:hAnsi="Times New Roman" w:cs="Times New Roman"/>
          <w:b/>
          <w:sz w:val="24"/>
          <w:szCs w:val="24"/>
        </w:rPr>
        <w:tab/>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Cooperative is a cooperative association located in the state of Washington, </w:t>
      </w:r>
      <w:r w:rsidR="00023EFD">
        <w:rPr>
          <w:rFonts w:ascii="Times New Roman" w:hAnsi="Times New Roman" w:cs="Times New Roman"/>
          <w:sz w:val="24"/>
          <w:szCs w:val="24"/>
        </w:rPr>
        <w:t xml:space="preserve">founded by Lucius Gregory Meredith, Edward </w:t>
      </w:r>
      <w:proofErr w:type="spellStart"/>
      <w:r w:rsidR="00023EFD">
        <w:rPr>
          <w:rFonts w:ascii="Times New Roman" w:hAnsi="Times New Roman" w:cs="Times New Roman"/>
          <w:sz w:val="24"/>
          <w:szCs w:val="24"/>
        </w:rPr>
        <w:t>Eykholt</w:t>
      </w:r>
      <w:proofErr w:type="spellEnd"/>
      <w:r w:rsidR="00023EFD">
        <w:rPr>
          <w:rFonts w:ascii="Times New Roman" w:hAnsi="Times New Roman" w:cs="Times New Roman"/>
          <w:sz w:val="24"/>
          <w:szCs w:val="24"/>
        </w:rPr>
        <w:t xml:space="preserve">, and Evan Jensen, </w:t>
      </w:r>
      <w:r w:rsidRPr="00023EFD">
        <w:rPr>
          <w:rFonts w:ascii="Times New Roman" w:hAnsi="Times New Roman" w:cs="Times New Roman"/>
          <w:sz w:val="24"/>
          <w:szCs w:val="24"/>
        </w:rPr>
        <w:t xml:space="preserve">principally engaged in developing and supporting 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w:t>
      </w:r>
    </w:p>
    <w:p w14:paraId="40E28F2F" w14:textId="42ACBB2C" w:rsidR="00023EFD" w:rsidRDefault="001315CE">
      <w:pPr>
        <w:rPr>
          <w:rFonts w:ascii="Times New Roman" w:hAnsi="Times New Roman" w:cs="Times New Roman"/>
          <w:sz w:val="24"/>
          <w:szCs w:val="24"/>
        </w:rPr>
      </w:pPr>
      <w:r w:rsidRPr="00023EFD">
        <w:rPr>
          <w:rFonts w:ascii="Times New Roman" w:hAnsi="Times New Roman" w:cs="Times New Roman"/>
          <w:sz w:val="24"/>
          <w:szCs w:val="24"/>
        </w:rPr>
        <w:tab/>
        <w:t xml:space="preserve">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is a next-generation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technology that will deliver </w:t>
      </w:r>
      <w:proofErr w:type="spellStart"/>
      <w:r w:rsidRPr="00023EFD">
        <w:rPr>
          <w:rFonts w:ascii="Times New Roman" w:hAnsi="Times New Roman" w:cs="Times New Roman"/>
          <w:sz w:val="24"/>
          <w:szCs w:val="24"/>
        </w:rPr>
        <w:t>Ethereum</w:t>
      </w:r>
      <w:proofErr w:type="spellEnd"/>
      <w:r w:rsidRPr="00023EFD">
        <w:rPr>
          <w:rFonts w:ascii="Times New Roman" w:hAnsi="Times New Roman" w:cs="Times New Roman"/>
          <w:sz w:val="24"/>
          <w:szCs w:val="24"/>
        </w:rPr>
        <w:t>-like smart contracting capability together with an unprecedented degree of scalabil</w:t>
      </w:r>
      <w:r w:rsidR="00023EFD">
        <w:rPr>
          <w:rFonts w:ascii="Times New Roman" w:hAnsi="Times New Roman" w:cs="Times New Roman"/>
          <w:sz w:val="24"/>
          <w:szCs w:val="24"/>
        </w:rPr>
        <w:t>i</w:t>
      </w:r>
      <w:r w:rsidRPr="00023EFD">
        <w:rPr>
          <w:rFonts w:ascii="Times New Roman" w:hAnsi="Times New Roman" w:cs="Times New Roman"/>
          <w:sz w:val="24"/>
          <w:szCs w:val="24"/>
        </w:rPr>
        <w:t xml:space="preserve">ty and capacity. </w:t>
      </w:r>
      <w:r w:rsidR="00312151" w:rsidRPr="00023EFD">
        <w:rPr>
          <w:rFonts w:ascii="Times New Roman" w:hAnsi="Times New Roman" w:cs="Times New Roman"/>
          <w:sz w:val="24"/>
          <w:szCs w:val="24"/>
        </w:rPr>
        <w:t xml:space="preserve">To obtain the use of the resources of the </w:t>
      </w:r>
      <w:proofErr w:type="spellStart"/>
      <w:r w:rsidR="00312151" w:rsidRPr="00023EFD">
        <w:rPr>
          <w:rFonts w:ascii="Times New Roman" w:hAnsi="Times New Roman" w:cs="Times New Roman"/>
          <w:sz w:val="24"/>
          <w:szCs w:val="24"/>
        </w:rPr>
        <w:t>RChain</w:t>
      </w:r>
      <w:proofErr w:type="spellEnd"/>
      <w:r w:rsidR="00312151" w:rsidRPr="00023EFD">
        <w:rPr>
          <w:rFonts w:ascii="Times New Roman" w:hAnsi="Times New Roman" w:cs="Times New Roman"/>
          <w:sz w:val="24"/>
          <w:szCs w:val="24"/>
        </w:rPr>
        <w:t xml:space="preserve"> </w:t>
      </w:r>
      <w:proofErr w:type="spellStart"/>
      <w:r w:rsidR="00312151" w:rsidRPr="00023EFD">
        <w:rPr>
          <w:rFonts w:ascii="Times New Roman" w:hAnsi="Times New Roman" w:cs="Times New Roman"/>
          <w:sz w:val="24"/>
          <w:szCs w:val="24"/>
        </w:rPr>
        <w:t>Blockchain</w:t>
      </w:r>
      <w:proofErr w:type="spellEnd"/>
      <w:r w:rsidR="00312151" w:rsidRPr="00023EFD">
        <w:rPr>
          <w:rFonts w:ascii="Times New Roman" w:hAnsi="Times New Roman" w:cs="Times New Roman"/>
          <w:sz w:val="24"/>
          <w:szCs w:val="24"/>
        </w:rPr>
        <w:t xml:space="preserve">, users will need to use tokens to purchase network resources such as computation, disk storage, bandwidth, </w:t>
      </w:r>
      <w:r w:rsidR="00CC504E">
        <w:rPr>
          <w:rFonts w:ascii="Times New Roman" w:hAnsi="Times New Roman" w:cs="Times New Roman"/>
          <w:sz w:val="24"/>
          <w:szCs w:val="24"/>
        </w:rPr>
        <w:t xml:space="preserve">validation, </w:t>
      </w:r>
      <w:r w:rsidR="00312151" w:rsidRPr="00023EFD">
        <w:rPr>
          <w:rFonts w:ascii="Times New Roman" w:hAnsi="Times New Roman" w:cs="Times New Roman"/>
          <w:sz w:val="24"/>
          <w:szCs w:val="24"/>
        </w:rPr>
        <w:t>etc.</w:t>
      </w:r>
      <w:r w:rsidR="00023EFD">
        <w:rPr>
          <w:rFonts w:ascii="Times New Roman" w:hAnsi="Times New Roman" w:cs="Times New Roman"/>
          <w:sz w:val="24"/>
          <w:szCs w:val="24"/>
        </w:rPr>
        <w:t xml:space="preserve"> </w:t>
      </w:r>
      <w:r w:rsidR="00CC504E">
        <w:rPr>
          <w:rFonts w:ascii="Times New Roman" w:hAnsi="Times New Roman" w:cs="Times New Roman"/>
          <w:sz w:val="24"/>
          <w:szCs w:val="24"/>
        </w:rPr>
        <w:t xml:space="preserve">Programs written using the language </w:t>
      </w:r>
      <w:proofErr w:type="spellStart"/>
      <w:r w:rsidR="00CC504E">
        <w:rPr>
          <w:rFonts w:ascii="Times New Roman" w:hAnsi="Times New Roman" w:cs="Times New Roman"/>
          <w:sz w:val="24"/>
          <w:szCs w:val="24"/>
        </w:rPr>
        <w:t>Rholang</w:t>
      </w:r>
      <w:proofErr w:type="spellEnd"/>
      <w:r w:rsidR="00CC504E">
        <w:rPr>
          <w:rFonts w:ascii="Times New Roman" w:hAnsi="Times New Roman" w:cs="Times New Roman"/>
          <w:sz w:val="24"/>
          <w:szCs w:val="24"/>
        </w:rPr>
        <w:t xml:space="preserve"> will be executable by paying tokens to the program. Consumers will pay tokens to execute a useful service upon their demand, and the program will distribute the customer’s payment for that service among the developers who created it, as well as to cover all fees from the network, such as for system resources used, generally being paid to the node computers which supply the network resources those programs consume, and to other programs used as well. </w:t>
      </w:r>
    </w:p>
    <w:p w14:paraId="1F0CB6AF" w14:textId="2B65DEC9" w:rsidR="001315CE" w:rsidRDefault="001315CE">
      <w:pPr>
        <w:rPr>
          <w:rFonts w:ascii="Times New Roman" w:hAnsi="Times New Roman" w:cs="Times New Roman"/>
          <w:sz w:val="24"/>
          <w:szCs w:val="24"/>
        </w:rPr>
      </w:pPr>
      <w:r w:rsidRPr="00023EFD">
        <w:rPr>
          <w:rFonts w:ascii="Times New Roman" w:hAnsi="Times New Roman" w:cs="Times New Roman"/>
          <w:sz w:val="24"/>
          <w:szCs w:val="24"/>
        </w:rPr>
        <w:tab/>
        <w:t xml:space="preserve">The REV token native to 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will be necessary to execute programs on 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The RHOC token will be exchanged </w:t>
      </w:r>
      <w:r w:rsidR="001C7714" w:rsidRPr="00023EFD">
        <w:rPr>
          <w:rFonts w:ascii="Times New Roman" w:hAnsi="Times New Roman" w:cs="Times New Roman"/>
          <w:sz w:val="24"/>
          <w:szCs w:val="24"/>
        </w:rPr>
        <w:t xml:space="preserve">for the REV token </w:t>
      </w:r>
      <w:r w:rsidRPr="00023EFD">
        <w:rPr>
          <w:rFonts w:ascii="Times New Roman" w:hAnsi="Times New Roman" w:cs="Times New Roman"/>
          <w:sz w:val="24"/>
          <w:szCs w:val="24"/>
        </w:rPr>
        <w:t>at exactly a 1:1 ratio</w:t>
      </w:r>
      <w:r w:rsidR="001C7714" w:rsidRPr="00023EFD">
        <w:rPr>
          <w:rFonts w:ascii="Times New Roman" w:hAnsi="Times New Roman" w:cs="Times New Roman"/>
          <w:sz w:val="24"/>
          <w:szCs w:val="24"/>
        </w:rPr>
        <w:t>,</w:t>
      </w:r>
      <w:r w:rsidRPr="00023EFD">
        <w:rPr>
          <w:rFonts w:ascii="Times New Roman" w:hAnsi="Times New Roman" w:cs="Times New Roman"/>
          <w:sz w:val="24"/>
          <w:szCs w:val="24"/>
        </w:rPr>
        <w:t xml:space="preserve"> when all RHOC tokens are converted into REV tokens, a conversion which will </w:t>
      </w:r>
      <w:r w:rsidR="001C7714" w:rsidRPr="00023EFD">
        <w:rPr>
          <w:rFonts w:ascii="Times New Roman" w:hAnsi="Times New Roman" w:cs="Times New Roman"/>
          <w:sz w:val="24"/>
          <w:szCs w:val="24"/>
        </w:rPr>
        <w:t>approximately</w:t>
      </w:r>
      <w:r w:rsidRPr="00023EFD">
        <w:rPr>
          <w:rFonts w:ascii="Times New Roman" w:hAnsi="Times New Roman" w:cs="Times New Roman"/>
          <w:sz w:val="24"/>
          <w:szCs w:val="24"/>
        </w:rPr>
        <w:t xml:space="preserve"> coincide with the official release </w:t>
      </w:r>
      <w:r w:rsidR="001C7714" w:rsidRPr="00023EFD">
        <w:rPr>
          <w:rFonts w:ascii="Times New Roman" w:hAnsi="Times New Roman" w:cs="Times New Roman"/>
          <w:sz w:val="24"/>
          <w:szCs w:val="24"/>
        </w:rPr>
        <w:t xml:space="preserve">version </w:t>
      </w:r>
      <w:r w:rsidRPr="00023EFD">
        <w:rPr>
          <w:rFonts w:ascii="Times New Roman" w:hAnsi="Times New Roman" w:cs="Times New Roman"/>
          <w:sz w:val="24"/>
          <w:szCs w:val="24"/>
        </w:rPr>
        <w:t xml:space="preserve">of 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w:t>
      </w:r>
    </w:p>
    <w:p w14:paraId="7E665FC4" w14:textId="0413E7CD" w:rsidR="001315CE" w:rsidRPr="00023EFD" w:rsidRDefault="001315CE">
      <w:pPr>
        <w:rPr>
          <w:rFonts w:ascii="Times New Roman" w:hAnsi="Times New Roman" w:cs="Times New Roman"/>
          <w:sz w:val="24"/>
          <w:szCs w:val="24"/>
        </w:rPr>
      </w:pPr>
      <w:r w:rsidRPr="00023EFD">
        <w:rPr>
          <w:rFonts w:ascii="Times New Roman" w:hAnsi="Times New Roman" w:cs="Times New Roman"/>
          <w:sz w:val="24"/>
          <w:szCs w:val="24"/>
        </w:rPr>
        <w:tab/>
      </w:r>
      <w:r w:rsidR="001C7714" w:rsidRPr="00023EFD">
        <w:rPr>
          <w:rFonts w:ascii="Times New Roman" w:hAnsi="Times New Roman" w:cs="Times New Roman"/>
          <w:sz w:val="24"/>
          <w:szCs w:val="24"/>
        </w:rPr>
        <w:t xml:space="preserve">Until the official release version of the </w:t>
      </w:r>
      <w:proofErr w:type="spellStart"/>
      <w:r w:rsidR="001C7714" w:rsidRPr="00023EFD">
        <w:rPr>
          <w:rFonts w:ascii="Times New Roman" w:hAnsi="Times New Roman" w:cs="Times New Roman"/>
          <w:sz w:val="24"/>
          <w:szCs w:val="24"/>
        </w:rPr>
        <w:t>RChain</w:t>
      </w:r>
      <w:proofErr w:type="spellEnd"/>
      <w:r w:rsidR="001C7714" w:rsidRPr="00023EFD">
        <w:rPr>
          <w:rFonts w:ascii="Times New Roman" w:hAnsi="Times New Roman" w:cs="Times New Roman"/>
          <w:sz w:val="24"/>
          <w:szCs w:val="24"/>
        </w:rPr>
        <w:t xml:space="preserve"> </w:t>
      </w:r>
      <w:proofErr w:type="spellStart"/>
      <w:r w:rsidR="001C7714" w:rsidRPr="00023EFD">
        <w:rPr>
          <w:rFonts w:ascii="Times New Roman" w:hAnsi="Times New Roman" w:cs="Times New Roman"/>
          <w:sz w:val="24"/>
          <w:szCs w:val="24"/>
        </w:rPr>
        <w:t>Blockchain</w:t>
      </w:r>
      <w:proofErr w:type="spellEnd"/>
      <w:r w:rsidR="001C7714" w:rsidRPr="00023EFD">
        <w:rPr>
          <w:rFonts w:ascii="Times New Roman" w:hAnsi="Times New Roman" w:cs="Times New Roman"/>
          <w:sz w:val="24"/>
          <w:szCs w:val="24"/>
        </w:rPr>
        <w:t xml:space="preserve">, RHOCs will be used </w:t>
      </w:r>
      <w:r w:rsidR="00CC504E">
        <w:rPr>
          <w:rFonts w:ascii="Times New Roman" w:hAnsi="Times New Roman" w:cs="Times New Roman"/>
          <w:sz w:val="24"/>
          <w:szCs w:val="24"/>
        </w:rPr>
        <w:t>to assist the development of</w:t>
      </w:r>
      <w:r w:rsidR="001C7714" w:rsidRPr="00023EFD">
        <w:rPr>
          <w:rFonts w:ascii="Times New Roman" w:hAnsi="Times New Roman" w:cs="Times New Roman"/>
          <w:sz w:val="24"/>
          <w:szCs w:val="24"/>
        </w:rPr>
        <w:t xml:space="preserve"> the network. </w:t>
      </w:r>
      <w:r w:rsidRPr="00023EFD">
        <w:rPr>
          <w:rFonts w:ascii="Times New Roman" w:hAnsi="Times New Roman" w:cs="Times New Roman"/>
          <w:sz w:val="24"/>
          <w:szCs w:val="24"/>
        </w:rPr>
        <w:t xml:space="preserve">As a purchaser of RHOC tokens, you are </w:t>
      </w:r>
      <w:r w:rsidR="007F59F7" w:rsidRPr="00023EFD">
        <w:rPr>
          <w:rFonts w:ascii="Times New Roman" w:hAnsi="Times New Roman" w:cs="Times New Roman"/>
          <w:sz w:val="24"/>
          <w:szCs w:val="24"/>
        </w:rPr>
        <w:t xml:space="preserve">expressly interested in participating in a pre-release of the </w:t>
      </w:r>
      <w:proofErr w:type="spellStart"/>
      <w:r w:rsidR="007F59F7" w:rsidRPr="00023EFD">
        <w:rPr>
          <w:rFonts w:ascii="Times New Roman" w:hAnsi="Times New Roman" w:cs="Times New Roman"/>
          <w:sz w:val="24"/>
          <w:szCs w:val="24"/>
        </w:rPr>
        <w:t>RChain</w:t>
      </w:r>
      <w:proofErr w:type="spellEnd"/>
      <w:r w:rsidR="007F59F7" w:rsidRPr="00023EFD">
        <w:rPr>
          <w:rFonts w:ascii="Times New Roman" w:hAnsi="Times New Roman" w:cs="Times New Roman"/>
          <w:sz w:val="24"/>
          <w:szCs w:val="24"/>
        </w:rPr>
        <w:t xml:space="preserve"> </w:t>
      </w:r>
      <w:proofErr w:type="spellStart"/>
      <w:r w:rsidR="007F59F7" w:rsidRPr="00023EFD">
        <w:rPr>
          <w:rFonts w:ascii="Times New Roman" w:hAnsi="Times New Roman" w:cs="Times New Roman"/>
          <w:sz w:val="24"/>
          <w:szCs w:val="24"/>
        </w:rPr>
        <w:t>Blockchain</w:t>
      </w:r>
      <w:proofErr w:type="spellEnd"/>
      <w:r w:rsidR="007F59F7" w:rsidRPr="00023EFD">
        <w:rPr>
          <w:rFonts w:ascii="Times New Roman" w:hAnsi="Times New Roman" w:cs="Times New Roman"/>
          <w:sz w:val="24"/>
          <w:szCs w:val="24"/>
        </w:rPr>
        <w:t>, including but not limited to node operation, software development, and</w:t>
      </w:r>
      <w:r w:rsidR="00D84F7B" w:rsidRPr="00023EFD">
        <w:rPr>
          <w:rFonts w:ascii="Times New Roman" w:hAnsi="Times New Roman" w:cs="Times New Roman"/>
          <w:sz w:val="24"/>
          <w:szCs w:val="24"/>
        </w:rPr>
        <w:t>/or</w:t>
      </w:r>
      <w:r w:rsidR="007F59F7" w:rsidRPr="00023EFD">
        <w:rPr>
          <w:rFonts w:ascii="Times New Roman" w:hAnsi="Times New Roman" w:cs="Times New Roman"/>
          <w:sz w:val="24"/>
          <w:szCs w:val="24"/>
        </w:rPr>
        <w:t xml:space="preserve"> testing of code and its execution in practical conditions</w:t>
      </w:r>
      <w:r w:rsidR="00023EFD">
        <w:rPr>
          <w:rFonts w:ascii="Times New Roman" w:hAnsi="Times New Roman" w:cs="Times New Roman"/>
          <w:sz w:val="24"/>
          <w:szCs w:val="24"/>
        </w:rPr>
        <w:t xml:space="preserve">, or contributing in other ways to the development and launch of </w:t>
      </w:r>
      <w:proofErr w:type="spellStart"/>
      <w:r w:rsidR="00023EFD">
        <w:rPr>
          <w:rFonts w:ascii="Times New Roman" w:hAnsi="Times New Roman" w:cs="Times New Roman"/>
          <w:sz w:val="24"/>
          <w:szCs w:val="24"/>
        </w:rPr>
        <w:t>RChain</w:t>
      </w:r>
      <w:proofErr w:type="spellEnd"/>
      <w:r w:rsidR="007F59F7" w:rsidRPr="00023EFD">
        <w:rPr>
          <w:rFonts w:ascii="Times New Roman" w:hAnsi="Times New Roman" w:cs="Times New Roman"/>
          <w:sz w:val="24"/>
          <w:szCs w:val="24"/>
        </w:rPr>
        <w:t xml:space="preserve">. You acknowledge that all </w:t>
      </w:r>
      <w:proofErr w:type="spellStart"/>
      <w:r w:rsidR="007F59F7" w:rsidRPr="00023EFD">
        <w:rPr>
          <w:rFonts w:ascii="Times New Roman" w:hAnsi="Times New Roman" w:cs="Times New Roman"/>
          <w:sz w:val="24"/>
          <w:szCs w:val="24"/>
        </w:rPr>
        <w:t>RChain</w:t>
      </w:r>
      <w:proofErr w:type="spellEnd"/>
      <w:r w:rsidR="007F59F7" w:rsidRPr="00023EFD">
        <w:rPr>
          <w:rFonts w:ascii="Times New Roman" w:hAnsi="Times New Roman" w:cs="Times New Roman"/>
          <w:sz w:val="24"/>
          <w:szCs w:val="24"/>
        </w:rPr>
        <w:t xml:space="preserve"> testing activity is experimental in nature and that node </w:t>
      </w:r>
      <w:r w:rsidR="0017790D" w:rsidRPr="00023EFD">
        <w:rPr>
          <w:rFonts w:ascii="Times New Roman" w:hAnsi="Times New Roman" w:cs="Times New Roman"/>
          <w:sz w:val="24"/>
          <w:szCs w:val="24"/>
        </w:rPr>
        <w:t>functionality;</w:t>
      </w:r>
      <w:r w:rsidR="007F59F7" w:rsidRPr="00023EFD">
        <w:rPr>
          <w:rFonts w:ascii="Times New Roman" w:hAnsi="Times New Roman" w:cs="Times New Roman"/>
          <w:sz w:val="24"/>
          <w:szCs w:val="24"/>
        </w:rPr>
        <w:t xml:space="preserve"> smart contract code, etc. may not perform correctly as intended</w:t>
      </w:r>
      <w:r w:rsidR="00023EFD">
        <w:rPr>
          <w:rFonts w:ascii="Times New Roman" w:hAnsi="Times New Roman" w:cs="Times New Roman"/>
          <w:sz w:val="24"/>
          <w:szCs w:val="24"/>
        </w:rPr>
        <w:t>, as this period i</w:t>
      </w:r>
      <w:r w:rsidR="0017790D">
        <w:rPr>
          <w:rFonts w:ascii="Times New Roman" w:hAnsi="Times New Roman" w:cs="Times New Roman"/>
          <w:sz w:val="24"/>
          <w:szCs w:val="24"/>
        </w:rPr>
        <w:t xml:space="preserve">s expressly intended for </w:t>
      </w:r>
      <w:proofErr w:type="spellStart"/>
      <w:r w:rsidR="0017790D">
        <w:rPr>
          <w:rFonts w:ascii="Times New Roman" w:hAnsi="Times New Roman" w:cs="Times New Roman"/>
          <w:sz w:val="24"/>
          <w:szCs w:val="24"/>
        </w:rPr>
        <w:t>activ</w:t>
      </w:r>
      <w:proofErr w:type="spellEnd"/>
      <w:r w:rsidR="0017790D">
        <w:rPr>
          <w:rFonts w:ascii="Times New Roman" w:hAnsi="Times New Roman" w:cs="Times New Roman"/>
          <w:sz w:val="24"/>
          <w:szCs w:val="24"/>
        </w:rPr>
        <w:t xml:space="preserve"> </w:t>
      </w:r>
      <w:r w:rsidR="00023EFD">
        <w:rPr>
          <w:rFonts w:ascii="Times New Roman" w:hAnsi="Times New Roman" w:cs="Times New Roman"/>
          <w:sz w:val="24"/>
          <w:szCs w:val="24"/>
        </w:rPr>
        <w:t xml:space="preserve">development and testing to identify problems. </w:t>
      </w:r>
    </w:p>
    <w:p w14:paraId="15A976D4" w14:textId="73652D23" w:rsidR="00CC504E" w:rsidRDefault="00E91BCA">
      <w:pPr>
        <w:rPr>
          <w:rFonts w:ascii="Times New Roman" w:hAnsi="Times New Roman" w:cs="Times New Roman"/>
          <w:sz w:val="24"/>
          <w:szCs w:val="24"/>
        </w:rPr>
      </w:pPr>
      <w:r>
        <w:rPr>
          <w:rFonts w:ascii="Times New Roman" w:hAnsi="Times New Roman" w:cs="Times New Roman"/>
          <w:sz w:val="24"/>
          <w:szCs w:val="24"/>
        </w:rPr>
        <w:tab/>
        <w:t xml:space="preserve">The Company intends to develop and to assist others in developing a wide variety of useful services and programs which will run on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Node operators are essential to supply system resources in order for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to function. And, individuals or businesses who are interested in developing services or programs building upon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or in contributing to open source community software development, are invited to purchase </w:t>
      </w:r>
      <w:r w:rsidR="00F130A6">
        <w:rPr>
          <w:rFonts w:ascii="Times New Roman" w:hAnsi="Times New Roman" w:cs="Times New Roman"/>
          <w:sz w:val="24"/>
          <w:szCs w:val="24"/>
        </w:rPr>
        <w:t xml:space="preserve">RHOC </w:t>
      </w:r>
      <w:r>
        <w:rPr>
          <w:rFonts w:ascii="Times New Roman" w:hAnsi="Times New Roman" w:cs="Times New Roman"/>
          <w:sz w:val="24"/>
          <w:szCs w:val="24"/>
        </w:rPr>
        <w:t xml:space="preserve">tokens in this Sale so they may test and execute programs on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t>
      </w:r>
    </w:p>
    <w:p w14:paraId="2DD9E1B9" w14:textId="77777777" w:rsidR="00E91BCA" w:rsidRPr="00E91BCA" w:rsidRDefault="00E91BCA">
      <w:pPr>
        <w:rPr>
          <w:rFonts w:ascii="Times New Roman" w:hAnsi="Times New Roman" w:cs="Times New Roman"/>
          <w:sz w:val="24"/>
          <w:szCs w:val="24"/>
        </w:rPr>
      </w:pPr>
    </w:p>
    <w:p w14:paraId="147F8D63" w14:textId="6877C097" w:rsidR="008E4C48" w:rsidRDefault="008E4C48">
      <w:pPr>
        <w:rPr>
          <w:rFonts w:ascii="Times New Roman" w:hAnsi="Times New Roman" w:cs="Times New Roman"/>
          <w:b/>
          <w:sz w:val="24"/>
          <w:szCs w:val="24"/>
        </w:rPr>
      </w:pPr>
      <w:r>
        <w:rPr>
          <w:rFonts w:ascii="Times New Roman" w:hAnsi="Times New Roman" w:cs="Times New Roman"/>
          <w:b/>
          <w:sz w:val="24"/>
          <w:szCs w:val="24"/>
        </w:rPr>
        <w:br w:type="page"/>
      </w:r>
    </w:p>
    <w:p w14:paraId="02BA3A9F" w14:textId="37B45265" w:rsidR="007C1D6D" w:rsidRDefault="008E4C48"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B</w:t>
      </w:r>
    </w:p>
    <w:p w14:paraId="1BC9CB41" w14:textId="7CCE1A44" w:rsidR="008E4C48" w:rsidRDefault="008E4C48"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Creation and Allocation of Tokens by Company</w:t>
      </w:r>
    </w:p>
    <w:p w14:paraId="403C0E0A" w14:textId="50223ED9" w:rsidR="007F59F7" w:rsidRPr="00023EFD" w:rsidRDefault="007F59F7">
      <w:pPr>
        <w:rPr>
          <w:rFonts w:ascii="Times New Roman" w:hAnsi="Times New Roman" w:cs="Times New Roman"/>
          <w:sz w:val="24"/>
          <w:szCs w:val="24"/>
        </w:rPr>
      </w:pPr>
    </w:p>
    <w:p w14:paraId="25874F5A" w14:textId="28C8F14A" w:rsidR="00001D0D" w:rsidRDefault="00312151" w:rsidP="00D25B47">
      <w:pPr>
        <w:rPr>
          <w:rFonts w:ascii="Times New Roman" w:hAnsi="Times New Roman" w:cs="Times New Roman"/>
          <w:sz w:val="24"/>
          <w:szCs w:val="24"/>
        </w:rPr>
      </w:pPr>
      <w:r w:rsidRPr="00023EFD">
        <w:rPr>
          <w:rFonts w:ascii="Times New Roman" w:hAnsi="Times New Roman" w:cs="Times New Roman"/>
          <w:sz w:val="24"/>
          <w:szCs w:val="24"/>
        </w:rPr>
        <w:tab/>
        <w:t xml:space="preserve">The RHOC token is an </w:t>
      </w:r>
      <w:proofErr w:type="spellStart"/>
      <w:r w:rsidRPr="00023EFD">
        <w:rPr>
          <w:rFonts w:ascii="Times New Roman" w:hAnsi="Times New Roman" w:cs="Times New Roman"/>
          <w:sz w:val="24"/>
          <w:szCs w:val="24"/>
        </w:rPr>
        <w:t>Ethereum</w:t>
      </w:r>
      <w:proofErr w:type="spellEnd"/>
      <w:r w:rsidRPr="00023EFD">
        <w:rPr>
          <w:rFonts w:ascii="Times New Roman" w:hAnsi="Times New Roman" w:cs="Times New Roman"/>
          <w:sz w:val="24"/>
          <w:szCs w:val="24"/>
        </w:rPr>
        <w:t xml:space="preserve"> ERC20 token that </w:t>
      </w:r>
      <w:r w:rsidR="00D25B47">
        <w:rPr>
          <w:rFonts w:ascii="Times New Roman" w:hAnsi="Times New Roman" w:cs="Times New Roman"/>
          <w:sz w:val="24"/>
          <w:szCs w:val="24"/>
        </w:rPr>
        <w:t xml:space="preserve">will be converted at exactly 1:1 for the REV token on the </w:t>
      </w:r>
      <w:proofErr w:type="spellStart"/>
      <w:r w:rsidR="00D25B47">
        <w:rPr>
          <w:rFonts w:ascii="Times New Roman" w:hAnsi="Times New Roman" w:cs="Times New Roman"/>
          <w:sz w:val="24"/>
          <w:szCs w:val="24"/>
        </w:rPr>
        <w:t>RChain</w:t>
      </w:r>
      <w:proofErr w:type="spellEnd"/>
      <w:r w:rsidR="00D25B47">
        <w:rPr>
          <w:rFonts w:ascii="Times New Roman" w:hAnsi="Times New Roman" w:cs="Times New Roman"/>
          <w:sz w:val="24"/>
          <w:szCs w:val="24"/>
        </w:rPr>
        <w:t xml:space="preserve"> </w:t>
      </w:r>
      <w:proofErr w:type="spellStart"/>
      <w:r w:rsidR="00D25B47">
        <w:rPr>
          <w:rFonts w:ascii="Times New Roman" w:hAnsi="Times New Roman" w:cs="Times New Roman"/>
          <w:sz w:val="24"/>
          <w:szCs w:val="24"/>
        </w:rPr>
        <w:t>Blockchain</w:t>
      </w:r>
      <w:proofErr w:type="spellEnd"/>
      <w:r w:rsidR="00D25B47">
        <w:rPr>
          <w:rFonts w:ascii="Times New Roman" w:hAnsi="Times New Roman" w:cs="Times New Roman"/>
          <w:sz w:val="24"/>
          <w:szCs w:val="24"/>
        </w:rPr>
        <w:t xml:space="preserve">, approximately coinciding with the official release of the </w:t>
      </w:r>
      <w:proofErr w:type="spellStart"/>
      <w:r w:rsidR="00D25B47">
        <w:rPr>
          <w:rFonts w:ascii="Times New Roman" w:hAnsi="Times New Roman" w:cs="Times New Roman"/>
          <w:sz w:val="24"/>
          <w:szCs w:val="24"/>
        </w:rPr>
        <w:t>RChain</w:t>
      </w:r>
      <w:proofErr w:type="spellEnd"/>
      <w:r w:rsidR="00D25B47">
        <w:rPr>
          <w:rFonts w:ascii="Times New Roman" w:hAnsi="Times New Roman" w:cs="Times New Roman"/>
          <w:sz w:val="24"/>
          <w:szCs w:val="24"/>
        </w:rPr>
        <w:t xml:space="preserve"> </w:t>
      </w:r>
      <w:proofErr w:type="spellStart"/>
      <w:r w:rsidR="00D25B47">
        <w:rPr>
          <w:rFonts w:ascii="Times New Roman" w:hAnsi="Times New Roman" w:cs="Times New Roman"/>
          <w:sz w:val="24"/>
          <w:szCs w:val="24"/>
        </w:rPr>
        <w:t>Blockchain</w:t>
      </w:r>
      <w:proofErr w:type="spellEnd"/>
      <w:r w:rsidR="00001D0D">
        <w:rPr>
          <w:rFonts w:ascii="Times New Roman" w:hAnsi="Times New Roman" w:cs="Times New Roman"/>
          <w:sz w:val="24"/>
          <w:szCs w:val="24"/>
        </w:rPr>
        <w:t>, or a reasonable period in advance of the release date</w:t>
      </w:r>
      <w:r w:rsidR="00D25B47">
        <w:rPr>
          <w:rFonts w:ascii="Times New Roman" w:hAnsi="Times New Roman" w:cs="Times New Roman"/>
          <w:sz w:val="24"/>
          <w:szCs w:val="24"/>
        </w:rPr>
        <w:t xml:space="preserve">. </w:t>
      </w:r>
    </w:p>
    <w:p w14:paraId="39A37571" w14:textId="1581BEBC" w:rsidR="00D25B47" w:rsidRDefault="00001D0D" w:rsidP="00001D0D">
      <w:pPr>
        <w:ind w:firstLine="720"/>
        <w:rPr>
          <w:rFonts w:ascii="Times New Roman" w:hAnsi="Times New Roman" w:cs="Times New Roman"/>
          <w:sz w:val="24"/>
          <w:szCs w:val="24"/>
        </w:rPr>
      </w:pPr>
      <w:r>
        <w:rPr>
          <w:rFonts w:ascii="Times New Roman" w:hAnsi="Times New Roman" w:cs="Times New Roman"/>
          <w:sz w:val="24"/>
          <w:szCs w:val="24"/>
        </w:rPr>
        <w:t xml:space="preserve">At present RHOC tokens are generally not widely available, and until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is closer to a release date its tokens are as of this time not planned to be widely available. Approximately coinciding with the official release of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Blockchain’s</w:t>
      </w:r>
      <w:proofErr w:type="spellEnd"/>
      <w:r>
        <w:rPr>
          <w:rFonts w:ascii="Times New Roman" w:hAnsi="Times New Roman" w:cs="Times New Roman"/>
          <w:sz w:val="24"/>
          <w:szCs w:val="24"/>
        </w:rPr>
        <w:t xml:space="preserve"> REV token will be made widely available for purchase. </w:t>
      </w:r>
      <w:r w:rsidR="00D25B47">
        <w:rPr>
          <w:rFonts w:ascii="Times New Roman" w:hAnsi="Times New Roman" w:cs="Times New Roman"/>
          <w:sz w:val="24"/>
          <w:szCs w:val="24"/>
        </w:rPr>
        <w:t xml:space="preserve">REV tokens will be widely available for the general public to purchase so consumers and businesses may obtain services from the </w:t>
      </w:r>
      <w:proofErr w:type="spellStart"/>
      <w:r w:rsidR="00D25B47">
        <w:rPr>
          <w:rFonts w:ascii="Times New Roman" w:hAnsi="Times New Roman" w:cs="Times New Roman"/>
          <w:sz w:val="24"/>
          <w:szCs w:val="24"/>
        </w:rPr>
        <w:t>RChain</w:t>
      </w:r>
      <w:proofErr w:type="spellEnd"/>
      <w:r w:rsidR="00D25B47">
        <w:rPr>
          <w:rFonts w:ascii="Times New Roman" w:hAnsi="Times New Roman" w:cs="Times New Roman"/>
          <w:sz w:val="24"/>
          <w:szCs w:val="24"/>
        </w:rPr>
        <w:t xml:space="preserve"> </w:t>
      </w:r>
      <w:proofErr w:type="spellStart"/>
      <w:r w:rsidR="00D25B47">
        <w:rPr>
          <w:rFonts w:ascii="Times New Roman" w:hAnsi="Times New Roman" w:cs="Times New Roman"/>
          <w:sz w:val="24"/>
          <w:szCs w:val="24"/>
        </w:rPr>
        <w:t>Blockchain</w:t>
      </w:r>
      <w:proofErr w:type="spellEnd"/>
      <w:r w:rsidR="00D25B47">
        <w:rPr>
          <w:rFonts w:ascii="Times New Roman" w:hAnsi="Times New Roman" w:cs="Times New Roman"/>
          <w:sz w:val="24"/>
          <w:szCs w:val="24"/>
        </w:rPr>
        <w:t>.</w:t>
      </w:r>
    </w:p>
    <w:p w14:paraId="62A41535" w14:textId="6B3AB340" w:rsidR="00312151" w:rsidRPr="00023EFD" w:rsidRDefault="00312151">
      <w:pPr>
        <w:rPr>
          <w:rFonts w:ascii="Times New Roman" w:hAnsi="Times New Roman" w:cs="Times New Roman"/>
          <w:sz w:val="24"/>
          <w:szCs w:val="24"/>
        </w:rPr>
      </w:pPr>
    </w:p>
    <w:p w14:paraId="3E1D5760" w14:textId="30F5C108" w:rsidR="00D25B47" w:rsidRDefault="007F59F7" w:rsidP="00D25B47">
      <w:pPr>
        <w:rPr>
          <w:rFonts w:ascii="Times New Roman" w:hAnsi="Times New Roman" w:cs="Times New Roman"/>
          <w:sz w:val="24"/>
          <w:szCs w:val="24"/>
        </w:rPr>
      </w:pPr>
      <w:r w:rsidRPr="00023EFD">
        <w:rPr>
          <w:rFonts w:ascii="Times New Roman" w:hAnsi="Times New Roman" w:cs="Times New Roman"/>
          <w:sz w:val="24"/>
          <w:szCs w:val="24"/>
        </w:rPr>
        <w:tab/>
      </w:r>
      <w:bookmarkStart w:id="2" w:name="_GoBack"/>
      <w:bookmarkEnd w:id="2"/>
      <w:r w:rsidRPr="00023EFD">
        <w:rPr>
          <w:rFonts w:ascii="Times New Roman" w:hAnsi="Times New Roman" w:cs="Times New Roman"/>
          <w:sz w:val="24"/>
          <w:szCs w:val="24"/>
        </w:rPr>
        <w:t>Initially, 1,000,000,00</w:t>
      </w:r>
      <w:r w:rsidR="00CC0E9F">
        <w:rPr>
          <w:rFonts w:ascii="Times New Roman" w:hAnsi="Times New Roman" w:cs="Times New Roman"/>
          <w:sz w:val="24"/>
          <w:szCs w:val="24"/>
        </w:rPr>
        <w:t>0 RHOCs were created. On June 17</w:t>
      </w:r>
      <w:r w:rsidRPr="00023EFD">
        <w:rPr>
          <w:rFonts w:ascii="Times New Roman" w:hAnsi="Times New Roman" w:cs="Times New Roman"/>
          <w:sz w:val="24"/>
          <w:szCs w:val="24"/>
        </w:rPr>
        <w:t>, 2017, the amount of 129,336,426 RHOC tokens were burned, or permanently removed from circulation. No additional RHOCs will be created</w:t>
      </w:r>
      <w:r w:rsidR="00312151" w:rsidRPr="00023EFD">
        <w:rPr>
          <w:rFonts w:ascii="Times New Roman" w:hAnsi="Times New Roman" w:cs="Times New Roman"/>
          <w:sz w:val="24"/>
          <w:szCs w:val="24"/>
        </w:rPr>
        <w:t xml:space="preserve"> for any reason</w:t>
      </w:r>
      <w:r w:rsidRPr="00023EFD">
        <w:rPr>
          <w:rFonts w:ascii="Times New Roman" w:hAnsi="Times New Roman" w:cs="Times New Roman"/>
          <w:sz w:val="24"/>
          <w:szCs w:val="24"/>
        </w:rPr>
        <w:t>.</w:t>
      </w:r>
      <w:r w:rsidR="00312151" w:rsidRPr="00023EFD">
        <w:rPr>
          <w:rFonts w:ascii="Times New Roman" w:hAnsi="Times New Roman" w:cs="Times New Roman"/>
          <w:sz w:val="24"/>
          <w:szCs w:val="24"/>
        </w:rPr>
        <w:t xml:space="preserve"> There are no plans at this time to burn any additional RHOCs before the conversion to REV tokens on the </w:t>
      </w:r>
      <w:proofErr w:type="spellStart"/>
      <w:r w:rsidR="00312151" w:rsidRPr="00023EFD">
        <w:rPr>
          <w:rFonts w:ascii="Times New Roman" w:hAnsi="Times New Roman" w:cs="Times New Roman"/>
          <w:sz w:val="24"/>
          <w:szCs w:val="24"/>
        </w:rPr>
        <w:t>RChain</w:t>
      </w:r>
      <w:proofErr w:type="spellEnd"/>
      <w:r w:rsidR="00312151" w:rsidRPr="00023EFD">
        <w:rPr>
          <w:rFonts w:ascii="Times New Roman" w:hAnsi="Times New Roman" w:cs="Times New Roman"/>
          <w:sz w:val="24"/>
          <w:szCs w:val="24"/>
        </w:rPr>
        <w:t xml:space="preserve"> </w:t>
      </w:r>
      <w:proofErr w:type="spellStart"/>
      <w:r w:rsidR="00312151" w:rsidRPr="00023EFD">
        <w:rPr>
          <w:rFonts w:ascii="Times New Roman" w:hAnsi="Times New Roman" w:cs="Times New Roman"/>
          <w:sz w:val="24"/>
          <w:szCs w:val="24"/>
        </w:rPr>
        <w:t>Blockchain</w:t>
      </w:r>
      <w:proofErr w:type="spellEnd"/>
      <w:r w:rsidR="00312151" w:rsidRPr="00023EFD">
        <w:rPr>
          <w:rFonts w:ascii="Times New Roman" w:hAnsi="Times New Roman" w:cs="Times New Roman"/>
          <w:sz w:val="24"/>
          <w:szCs w:val="24"/>
        </w:rPr>
        <w:t>.</w:t>
      </w:r>
      <w:r w:rsidR="00001D0D">
        <w:rPr>
          <w:rFonts w:ascii="Times New Roman" w:hAnsi="Times New Roman" w:cs="Times New Roman"/>
          <w:sz w:val="24"/>
          <w:szCs w:val="24"/>
        </w:rPr>
        <w:t xml:space="preserve"> </w:t>
      </w:r>
    </w:p>
    <w:p w14:paraId="438AE0AB" w14:textId="77777777" w:rsidR="00001D0D" w:rsidRPr="00023EFD" w:rsidRDefault="00001D0D" w:rsidP="00D25B47">
      <w:pPr>
        <w:rPr>
          <w:rFonts w:ascii="Times New Roman" w:hAnsi="Times New Roman" w:cs="Times New Roman"/>
          <w:sz w:val="24"/>
          <w:szCs w:val="24"/>
        </w:rPr>
      </w:pPr>
    </w:p>
    <w:p w14:paraId="7331C8BB" w14:textId="586C1673" w:rsidR="00D25B47" w:rsidRPr="00023EFD" w:rsidRDefault="007F59F7" w:rsidP="00D25B47">
      <w:pPr>
        <w:rPr>
          <w:rFonts w:ascii="Times New Roman" w:hAnsi="Times New Roman" w:cs="Times New Roman"/>
          <w:sz w:val="24"/>
          <w:szCs w:val="24"/>
        </w:rPr>
      </w:pPr>
      <w:r w:rsidRPr="00023EFD">
        <w:rPr>
          <w:rFonts w:ascii="Times New Roman" w:hAnsi="Times New Roman" w:cs="Times New Roman"/>
          <w:sz w:val="24"/>
          <w:szCs w:val="24"/>
        </w:rPr>
        <w:tab/>
        <w:t xml:space="preserve">At present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Cooperative is by far the largest holder of RHOC tokens, with 86.2%.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Holdings holds 12.1%.</w:t>
      </w:r>
      <w:r w:rsidR="00312151" w:rsidRPr="00023EFD">
        <w:rPr>
          <w:rFonts w:ascii="Times New Roman" w:hAnsi="Times New Roman" w:cs="Times New Roman"/>
          <w:sz w:val="24"/>
          <w:szCs w:val="24"/>
        </w:rPr>
        <w:t xml:space="preserve"> All other holders together total 1.7% as of July 2017.</w:t>
      </w:r>
    </w:p>
    <w:p w14:paraId="57EEAAEA" w14:textId="582ADBF7" w:rsidR="00D25B47" w:rsidRDefault="00D25B47" w:rsidP="00D25B47">
      <w:pPr>
        <w:rPr>
          <w:rFonts w:ascii="Times New Roman" w:hAnsi="Times New Roman" w:cs="Times New Roman"/>
          <w:sz w:val="24"/>
          <w:szCs w:val="24"/>
        </w:rPr>
      </w:pPr>
      <w:r w:rsidRPr="00023EFD">
        <w:rPr>
          <w:rFonts w:ascii="Times New Roman" w:hAnsi="Times New Roman" w:cs="Times New Roman"/>
          <w:sz w:val="24"/>
          <w:szCs w:val="24"/>
        </w:rPr>
        <w:tab/>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Cooperative’s governance of the token is ultimately controlled by </w:t>
      </w:r>
      <w:r>
        <w:rPr>
          <w:rFonts w:ascii="Times New Roman" w:hAnsi="Times New Roman" w:cs="Times New Roman"/>
          <w:sz w:val="24"/>
          <w:szCs w:val="24"/>
        </w:rPr>
        <w:t xml:space="preserve">voting of </w:t>
      </w:r>
      <w:r w:rsidRPr="00023EFD">
        <w:rPr>
          <w:rFonts w:ascii="Times New Roman" w:hAnsi="Times New Roman" w:cs="Times New Roman"/>
          <w:sz w:val="24"/>
          <w:szCs w:val="24"/>
        </w:rPr>
        <w:t>the members of the Cooperative</w:t>
      </w:r>
      <w:r w:rsidR="00001D0D">
        <w:rPr>
          <w:rFonts w:ascii="Times New Roman" w:hAnsi="Times New Roman" w:cs="Times New Roman"/>
          <w:sz w:val="24"/>
          <w:szCs w:val="24"/>
        </w:rPr>
        <w:t xml:space="preserve">, and the voting body of members has broad powers to control and to make changes to the </w:t>
      </w:r>
      <w:proofErr w:type="spellStart"/>
      <w:r w:rsidR="00001D0D">
        <w:rPr>
          <w:rFonts w:ascii="Times New Roman" w:hAnsi="Times New Roman" w:cs="Times New Roman"/>
          <w:sz w:val="24"/>
          <w:szCs w:val="24"/>
        </w:rPr>
        <w:t>RChain</w:t>
      </w:r>
      <w:proofErr w:type="spellEnd"/>
      <w:r w:rsidR="00001D0D">
        <w:rPr>
          <w:rFonts w:ascii="Times New Roman" w:hAnsi="Times New Roman" w:cs="Times New Roman"/>
          <w:sz w:val="24"/>
          <w:szCs w:val="24"/>
        </w:rPr>
        <w:t xml:space="preserve"> </w:t>
      </w:r>
      <w:proofErr w:type="spellStart"/>
      <w:r w:rsidR="00001D0D">
        <w:rPr>
          <w:rFonts w:ascii="Times New Roman" w:hAnsi="Times New Roman" w:cs="Times New Roman"/>
          <w:sz w:val="24"/>
          <w:szCs w:val="24"/>
        </w:rPr>
        <w:t>Blockchain</w:t>
      </w:r>
      <w:proofErr w:type="spellEnd"/>
      <w:r w:rsidR="00001D0D">
        <w:rPr>
          <w:rFonts w:ascii="Times New Roman" w:hAnsi="Times New Roman" w:cs="Times New Roman"/>
          <w:sz w:val="24"/>
          <w:szCs w:val="24"/>
        </w:rPr>
        <w:t xml:space="preserve"> protocol and tokens</w:t>
      </w:r>
      <w:r w:rsidRPr="00023EFD">
        <w:rPr>
          <w:rFonts w:ascii="Times New Roman" w:hAnsi="Times New Roman" w:cs="Times New Roman"/>
          <w:sz w:val="24"/>
          <w:szCs w:val="24"/>
        </w:rPr>
        <w:t xml:space="preserve">. </w:t>
      </w:r>
    </w:p>
    <w:p w14:paraId="43476885" w14:textId="24C34E4F" w:rsidR="00001D0D" w:rsidRDefault="00001D0D" w:rsidP="00D25B47">
      <w:pPr>
        <w:rPr>
          <w:rFonts w:ascii="Times New Roman" w:hAnsi="Times New Roman" w:cs="Times New Roman"/>
          <w:sz w:val="24"/>
          <w:szCs w:val="24"/>
        </w:rPr>
      </w:pPr>
    </w:p>
    <w:p w14:paraId="739FE591" w14:textId="77777777" w:rsidR="00001D0D" w:rsidRDefault="00001D0D" w:rsidP="00D25B47">
      <w:pPr>
        <w:rPr>
          <w:rFonts w:ascii="Times New Roman" w:hAnsi="Times New Roman" w:cs="Times New Roman"/>
          <w:sz w:val="24"/>
          <w:szCs w:val="24"/>
        </w:rPr>
      </w:pPr>
    </w:p>
    <w:p w14:paraId="1AFB2E63" w14:textId="1DB758E4" w:rsidR="00CC504E" w:rsidRPr="00023EFD" w:rsidRDefault="00CC504E">
      <w:pPr>
        <w:rPr>
          <w:rFonts w:ascii="Times New Roman" w:hAnsi="Times New Roman" w:cs="Times New Roman"/>
          <w:sz w:val="24"/>
          <w:szCs w:val="24"/>
        </w:rPr>
      </w:pPr>
    </w:p>
    <w:p w14:paraId="09D2B006" w14:textId="4B09A57F" w:rsidR="008E4C48" w:rsidRDefault="008E4C48">
      <w:pPr>
        <w:rPr>
          <w:rFonts w:ascii="Times New Roman" w:hAnsi="Times New Roman" w:cs="Times New Roman"/>
          <w:b/>
          <w:sz w:val="24"/>
          <w:szCs w:val="24"/>
        </w:rPr>
      </w:pPr>
      <w:r>
        <w:rPr>
          <w:rFonts w:ascii="Times New Roman" w:hAnsi="Times New Roman" w:cs="Times New Roman"/>
          <w:b/>
          <w:sz w:val="24"/>
          <w:szCs w:val="24"/>
        </w:rPr>
        <w:br w:type="page"/>
      </w:r>
    </w:p>
    <w:p w14:paraId="482A12F0" w14:textId="4C0FBA3A" w:rsidR="008E4C48" w:rsidRDefault="008E4C48"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C</w:t>
      </w:r>
    </w:p>
    <w:p w14:paraId="126828E7" w14:textId="307CF9B8" w:rsidR="008E4C48" w:rsidRDefault="008E4C48"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Certain Risks Relating to Purchase, Sale, and Use of RHOC</w:t>
      </w:r>
    </w:p>
    <w:p w14:paraId="7453DCB9" w14:textId="22970C33" w:rsidR="00120A90" w:rsidRDefault="00120A90" w:rsidP="00120A90">
      <w:pPr>
        <w:spacing w:after="0"/>
        <w:rPr>
          <w:rFonts w:ascii="Times New Roman" w:hAnsi="Times New Roman" w:cs="Times New Roman"/>
          <w:b/>
          <w:sz w:val="24"/>
          <w:szCs w:val="24"/>
        </w:rPr>
      </w:pPr>
    </w:p>
    <w:p w14:paraId="17BBD666" w14:textId="3B7509C5" w:rsidR="00120A90" w:rsidRPr="00023EFD" w:rsidRDefault="004B2E81" w:rsidP="00023EFD">
      <w:pPr>
        <w:spacing w:after="0"/>
        <w:ind w:firstLine="720"/>
        <w:rPr>
          <w:rFonts w:ascii="Times New Roman" w:hAnsi="Times New Roman" w:cs="Times New Roman"/>
          <w:sz w:val="24"/>
          <w:szCs w:val="24"/>
        </w:rPr>
      </w:pPr>
      <w:r w:rsidRPr="00023EFD">
        <w:rPr>
          <w:rFonts w:ascii="Times New Roman" w:hAnsi="Times New Roman" w:cs="Times New Roman"/>
          <w:sz w:val="24"/>
          <w:szCs w:val="24"/>
        </w:rPr>
        <w:t xml:space="preserve">BY PURCHASING AND USING TOKENS </w:t>
      </w:r>
      <w:r w:rsidR="00120A90" w:rsidRPr="00023EFD">
        <w:rPr>
          <w:rFonts w:ascii="Times New Roman" w:hAnsi="Times New Roman" w:cs="Times New Roman"/>
          <w:sz w:val="24"/>
          <w:szCs w:val="24"/>
        </w:rPr>
        <w:t xml:space="preserve">YOU </w:t>
      </w:r>
      <w:r w:rsidRPr="00023EFD">
        <w:rPr>
          <w:rFonts w:ascii="Times New Roman" w:hAnsi="Times New Roman" w:cs="Times New Roman"/>
          <w:sz w:val="24"/>
          <w:szCs w:val="24"/>
        </w:rPr>
        <w:t xml:space="preserve">EXPRESSLY </w:t>
      </w:r>
      <w:r w:rsidR="00120A90" w:rsidRPr="00023EFD">
        <w:rPr>
          <w:rFonts w:ascii="Times New Roman" w:hAnsi="Times New Roman" w:cs="Times New Roman"/>
          <w:sz w:val="24"/>
          <w:szCs w:val="24"/>
        </w:rPr>
        <w:t>ACKNOWLEDGE AND AGREE THAT THERE ARE RISKS ASSOCIATED WITH PURCHASING AND USING TOKENS AND ASSUME THOSE RISKS</w:t>
      </w:r>
      <w:r w:rsidRPr="00023EFD">
        <w:rPr>
          <w:rFonts w:ascii="Times New Roman" w:hAnsi="Times New Roman" w:cs="Times New Roman"/>
          <w:sz w:val="24"/>
          <w:szCs w:val="24"/>
        </w:rPr>
        <w:t>, INCLUDING BUT NOT LIMITED TO THE FOLLOWING</w:t>
      </w:r>
      <w:r w:rsidR="00B126D0">
        <w:rPr>
          <w:rFonts w:ascii="Times New Roman" w:hAnsi="Times New Roman" w:cs="Times New Roman"/>
          <w:sz w:val="24"/>
          <w:szCs w:val="24"/>
        </w:rPr>
        <w:t xml:space="preserve"> RISKS</w:t>
      </w:r>
      <w:r w:rsidRPr="00023EFD">
        <w:rPr>
          <w:rFonts w:ascii="Times New Roman" w:hAnsi="Times New Roman" w:cs="Times New Roman"/>
          <w:sz w:val="24"/>
          <w:szCs w:val="24"/>
        </w:rPr>
        <w:t>:</w:t>
      </w:r>
    </w:p>
    <w:p w14:paraId="0B54E954" w14:textId="77777777" w:rsidR="004B2E81" w:rsidRDefault="004B2E81" w:rsidP="004B2E81">
      <w:pPr>
        <w:pStyle w:val="ListParagraph"/>
        <w:spacing w:after="0"/>
        <w:ind w:left="1800"/>
        <w:rPr>
          <w:rFonts w:ascii="Times New Roman" w:hAnsi="Times New Roman" w:cs="Times New Roman"/>
          <w:sz w:val="24"/>
          <w:szCs w:val="24"/>
        </w:rPr>
      </w:pPr>
    </w:p>
    <w:p w14:paraId="39324486" w14:textId="1EC2BB16"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you are aware of the risks of the loss of your private key(s), such as by your forgetting where your private keys are stored, accidental deletion, or other error, which will cause the loss of your tokens. </w:t>
      </w:r>
    </w:p>
    <w:p w14:paraId="2F900C5E" w14:textId="786E19BD"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hackers or other malicious groups may attempt to interfere either with the Company or with you</w:t>
      </w:r>
      <w:r w:rsidR="00B126D0">
        <w:rPr>
          <w:rFonts w:ascii="Times New Roman" w:hAnsi="Times New Roman" w:cs="Times New Roman"/>
          <w:sz w:val="24"/>
          <w:szCs w:val="24"/>
        </w:rPr>
        <w:t>,</w:t>
      </w:r>
      <w:r>
        <w:rPr>
          <w:rFonts w:ascii="Times New Roman" w:hAnsi="Times New Roman" w:cs="Times New Roman"/>
          <w:sz w:val="24"/>
          <w:szCs w:val="24"/>
        </w:rPr>
        <w:t xml:space="preserve"> in an attempt to obtain tokens, such as by obtaining your private key from your computer, by deceiving you into telling them your private key, or by some other method. Hackers may also attack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itself, such as by denial of service attacks, consensus attacks, or other hacks</w:t>
      </w:r>
      <w:r w:rsidR="001F1E83">
        <w:rPr>
          <w:rFonts w:ascii="Times New Roman" w:hAnsi="Times New Roman" w:cs="Times New Roman"/>
          <w:sz w:val="24"/>
          <w:szCs w:val="24"/>
        </w:rPr>
        <w:t xml:space="preserve">, creating a risk of harm arising from </w:t>
      </w:r>
      <w:proofErr w:type="spellStart"/>
      <w:r w:rsidR="001F1E83">
        <w:rPr>
          <w:rFonts w:ascii="Times New Roman" w:hAnsi="Times New Roman" w:cs="Times New Roman"/>
          <w:sz w:val="24"/>
          <w:szCs w:val="24"/>
        </w:rPr>
        <w:t>cyber attacks</w:t>
      </w:r>
      <w:proofErr w:type="spellEnd"/>
      <w:r w:rsidR="001F1E83">
        <w:rPr>
          <w:rFonts w:ascii="Times New Roman" w:hAnsi="Times New Roman" w:cs="Times New Roman"/>
          <w:sz w:val="24"/>
          <w:szCs w:val="24"/>
        </w:rPr>
        <w:t xml:space="preserve"> on the network</w:t>
      </w:r>
      <w:r>
        <w:rPr>
          <w:rFonts w:ascii="Times New Roman" w:hAnsi="Times New Roman" w:cs="Times New Roman"/>
          <w:sz w:val="24"/>
          <w:szCs w:val="24"/>
        </w:rPr>
        <w:t>.</w:t>
      </w:r>
      <w:r w:rsidR="00B126D0">
        <w:rPr>
          <w:rFonts w:ascii="Times New Roman" w:hAnsi="Times New Roman" w:cs="Times New Roman"/>
          <w:sz w:val="24"/>
          <w:szCs w:val="24"/>
        </w:rPr>
        <w:t xml:space="preserve"> </w:t>
      </w:r>
      <w:proofErr w:type="spellStart"/>
      <w:r w:rsidR="00B126D0">
        <w:rPr>
          <w:rFonts w:ascii="Times New Roman" w:hAnsi="Times New Roman" w:cs="Times New Roman"/>
          <w:sz w:val="24"/>
          <w:szCs w:val="24"/>
        </w:rPr>
        <w:t>RChain</w:t>
      </w:r>
      <w:proofErr w:type="spellEnd"/>
      <w:r w:rsidR="00B126D0">
        <w:rPr>
          <w:rFonts w:ascii="Times New Roman" w:hAnsi="Times New Roman" w:cs="Times New Roman"/>
          <w:sz w:val="24"/>
          <w:szCs w:val="24"/>
        </w:rPr>
        <w:t xml:space="preserve"> is not responsible for lost or stolen private keys, or for private keys you give to hackers, whether by </w:t>
      </w:r>
      <w:proofErr w:type="spellStart"/>
      <w:r w:rsidR="00B126D0">
        <w:rPr>
          <w:rFonts w:ascii="Times New Roman" w:hAnsi="Times New Roman" w:cs="Times New Roman"/>
          <w:sz w:val="24"/>
          <w:szCs w:val="24"/>
        </w:rPr>
        <w:t>cyber attack</w:t>
      </w:r>
      <w:proofErr w:type="spellEnd"/>
      <w:r w:rsidR="00B126D0">
        <w:rPr>
          <w:rFonts w:ascii="Times New Roman" w:hAnsi="Times New Roman" w:cs="Times New Roman"/>
          <w:sz w:val="24"/>
          <w:szCs w:val="24"/>
        </w:rPr>
        <w:t xml:space="preserve">, deception, or some other means. </w:t>
      </w:r>
    </w:p>
    <w:p w14:paraId="6CD0DB93" w14:textId="38BAC433"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tokens may have no secondary market value, or may be extremely illiquid, as their principal purpose is to be used to obtain computation or other network resources from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Even if secondary trading of tokens is facilitated by third-party exchanges, such value may be extremely volatile or near-zero. In the event the token’s value decreases, there is no public insurer or private insurance arranged by the Company, to offer recourse to you.</w:t>
      </w:r>
    </w:p>
    <w:p w14:paraId="2F7ACC73" w14:textId="388C440D" w:rsidR="004B2E81" w:rsidRDefault="001C7714"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As a consequence of this early stage of development, errors or unexpected behavior in smart contracts or due to other unexpected bugs or </w:t>
      </w:r>
      <w:proofErr w:type="gramStart"/>
      <w:r w:rsidRPr="004B2E81">
        <w:rPr>
          <w:rFonts w:ascii="Times New Roman" w:hAnsi="Times New Roman" w:cs="Times New Roman"/>
          <w:sz w:val="24"/>
          <w:szCs w:val="24"/>
        </w:rPr>
        <w:t>problems,</w:t>
      </w:r>
      <w:proofErr w:type="gramEnd"/>
      <w:r w:rsidRPr="004B2E81">
        <w:rPr>
          <w:rFonts w:ascii="Times New Roman" w:hAnsi="Times New Roman" w:cs="Times New Roman"/>
          <w:sz w:val="24"/>
          <w:szCs w:val="24"/>
        </w:rPr>
        <w:t xml:space="preserve"> may cause unexpected behavior, including but not limited to loss of tokens</w:t>
      </w:r>
      <w:r w:rsidR="002B6560" w:rsidRPr="004B2E81">
        <w:rPr>
          <w:rFonts w:ascii="Times New Roman" w:hAnsi="Times New Roman" w:cs="Times New Roman"/>
          <w:sz w:val="24"/>
          <w:szCs w:val="24"/>
        </w:rPr>
        <w:t>, or the consumption of a greater quantity of tokens than estimated to perform a particular task</w:t>
      </w:r>
      <w:r w:rsidRPr="004B2E81">
        <w:rPr>
          <w:rFonts w:ascii="Times New Roman" w:hAnsi="Times New Roman" w:cs="Times New Roman"/>
          <w:sz w:val="24"/>
          <w:szCs w:val="24"/>
        </w:rPr>
        <w:t>.</w:t>
      </w:r>
    </w:p>
    <w:p w14:paraId="781B85E1" w14:textId="5ECE65EC"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if you intend to operate a node on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that you may incur costs </w:t>
      </w:r>
      <w:r w:rsidR="001F1E83">
        <w:rPr>
          <w:rFonts w:ascii="Times New Roman" w:hAnsi="Times New Roman" w:cs="Times New Roman"/>
          <w:sz w:val="24"/>
          <w:szCs w:val="24"/>
        </w:rPr>
        <w:t xml:space="preserve">including but not limited to </w:t>
      </w:r>
      <w:r>
        <w:rPr>
          <w:rFonts w:ascii="Times New Roman" w:hAnsi="Times New Roman" w:cs="Times New Roman"/>
          <w:sz w:val="24"/>
          <w:szCs w:val="24"/>
        </w:rPr>
        <w:t>purchasing or setting up computers</w:t>
      </w:r>
      <w:r w:rsidR="001F1E83">
        <w:rPr>
          <w:rFonts w:ascii="Times New Roman" w:hAnsi="Times New Roman" w:cs="Times New Roman"/>
          <w:sz w:val="24"/>
          <w:szCs w:val="24"/>
        </w:rPr>
        <w:t xml:space="preserve"> and software</w:t>
      </w:r>
      <w:r>
        <w:rPr>
          <w:rFonts w:ascii="Times New Roman" w:hAnsi="Times New Roman" w:cs="Times New Roman"/>
          <w:sz w:val="24"/>
          <w:szCs w:val="24"/>
        </w:rPr>
        <w:t xml:space="preserve">, and </w:t>
      </w:r>
      <w:r w:rsidR="001F1E83">
        <w:rPr>
          <w:rFonts w:ascii="Times New Roman" w:hAnsi="Times New Roman" w:cs="Times New Roman"/>
          <w:sz w:val="24"/>
          <w:szCs w:val="24"/>
        </w:rPr>
        <w:t>that your fees collected may be small, or nonexistent. You set up your node at your own risk, and the Company is not responsible in the event your node does not collect fees, or for any costs you incur in configuring or operating your node, in any respect.</w:t>
      </w:r>
    </w:p>
    <w:p w14:paraId="174216FB" w14:textId="77777777" w:rsidR="004B2E81" w:rsidRDefault="002B6560"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You acknowledge that, if you intend to contribute any code or software development </w:t>
      </w:r>
      <w:proofErr w:type="gramStart"/>
      <w:r w:rsidRPr="004B2E81">
        <w:rPr>
          <w:rFonts w:ascii="Times New Roman" w:hAnsi="Times New Roman" w:cs="Times New Roman"/>
          <w:sz w:val="24"/>
          <w:szCs w:val="24"/>
        </w:rPr>
        <w:t>work, that</w:t>
      </w:r>
      <w:proofErr w:type="gramEnd"/>
      <w:r w:rsidRPr="004B2E81">
        <w:rPr>
          <w:rFonts w:ascii="Times New Roman" w:hAnsi="Times New Roman" w:cs="Times New Roman"/>
          <w:sz w:val="24"/>
          <w:szCs w:val="24"/>
        </w:rPr>
        <w:t xml:space="preserve"> any code you write or execute may not function correctly. And that the Company is not responsible for any harm that may result from your code or software functioning improperly, as errors </w:t>
      </w:r>
      <w:proofErr w:type="gramStart"/>
      <w:r w:rsidRPr="004B2E81">
        <w:rPr>
          <w:rFonts w:ascii="Times New Roman" w:hAnsi="Times New Roman" w:cs="Times New Roman"/>
          <w:sz w:val="24"/>
          <w:szCs w:val="24"/>
        </w:rPr>
        <w:t>are</w:t>
      </w:r>
      <w:proofErr w:type="gramEnd"/>
      <w:r w:rsidRPr="004B2E81">
        <w:rPr>
          <w:rFonts w:ascii="Times New Roman" w:hAnsi="Times New Roman" w:cs="Times New Roman"/>
          <w:sz w:val="24"/>
          <w:szCs w:val="24"/>
        </w:rPr>
        <w:t xml:space="preserve"> to be expected so they may be identified and corrected. </w:t>
      </w:r>
      <w:proofErr w:type="spellStart"/>
      <w:r w:rsidR="00C143A1" w:rsidRPr="004B2E81">
        <w:rPr>
          <w:rFonts w:ascii="Times New Roman" w:hAnsi="Times New Roman" w:cs="Times New Roman"/>
          <w:sz w:val="24"/>
          <w:szCs w:val="24"/>
        </w:rPr>
        <w:t>RChain</w:t>
      </w:r>
      <w:proofErr w:type="spellEnd"/>
      <w:r w:rsidR="00C143A1" w:rsidRPr="004B2E81">
        <w:rPr>
          <w:rFonts w:ascii="Times New Roman" w:hAnsi="Times New Roman" w:cs="Times New Roman"/>
          <w:sz w:val="24"/>
          <w:szCs w:val="24"/>
        </w:rPr>
        <w:t xml:space="preserve"> is not responsible for any business losses or loss of revenue resulting from</w:t>
      </w:r>
      <w:r w:rsidR="0059282E" w:rsidRPr="004B2E81">
        <w:rPr>
          <w:rFonts w:ascii="Times New Roman" w:hAnsi="Times New Roman" w:cs="Times New Roman"/>
          <w:sz w:val="24"/>
          <w:szCs w:val="24"/>
        </w:rPr>
        <w:t xml:space="preserve"> either excessive or incorrect use of the network. </w:t>
      </w:r>
    </w:p>
    <w:p w14:paraId="66E3F587" w14:textId="77777777" w:rsidR="00CC0E9F" w:rsidRDefault="002B6560"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You acknowledge that you are responsible for your actions using the network, including any transactions, code, or other contributions or commands given to the </w:t>
      </w:r>
      <w:r w:rsidRPr="004B2E81">
        <w:rPr>
          <w:rFonts w:ascii="Times New Roman" w:hAnsi="Times New Roman" w:cs="Times New Roman"/>
          <w:sz w:val="24"/>
          <w:szCs w:val="24"/>
        </w:rPr>
        <w:lastRenderedPageBreak/>
        <w:t>network. And you acknowledge that the Company is not responsible for the actions of others using the network, which could r</w:t>
      </w:r>
      <w:r w:rsidR="004B2E81">
        <w:rPr>
          <w:rFonts w:ascii="Times New Roman" w:hAnsi="Times New Roman" w:cs="Times New Roman"/>
          <w:sz w:val="24"/>
          <w:szCs w:val="24"/>
        </w:rPr>
        <w:t>esult in harm to you or others.</w:t>
      </w:r>
    </w:p>
    <w:p w14:paraId="5456718C" w14:textId="0F8AEC2C" w:rsidR="00082F18" w:rsidRDefault="00CC0E9F"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tokens confer no governance rights of any kind, and that decisions involving the Company’s products or services will be made by the Company at its sole discretion. </w:t>
      </w:r>
      <w:r w:rsidR="00A21C77">
        <w:rPr>
          <w:rFonts w:ascii="Times New Roman" w:hAnsi="Times New Roman" w:cs="Times New Roman"/>
          <w:sz w:val="24"/>
          <w:szCs w:val="24"/>
        </w:rPr>
        <w:t xml:space="preserve">The membership and/or the directors of the Company may make decisions which affect the </w:t>
      </w:r>
      <w:proofErr w:type="spellStart"/>
      <w:r w:rsidR="00A21C77">
        <w:rPr>
          <w:rFonts w:ascii="Times New Roman" w:hAnsi="Times New Roman" w:cs="Times New Roman"/>
          <w:sz w:val="24"/>
          <w:szCs w:val="24"/>
        </w:rPr>
        <w:t>RChain</w:t>
      </w:r>
      <w:proofErr w:type="spellEnd"/>
      <w:r w:rsidR="00A21C77">
        <w:rPr>
          <w:rFonts w:ascii="Times New Roman" w:hAnsi="Times New Roman" w:cs="Times New Roman"/>
          <w:sz w:val="24"/>
          <w:szCs w:val="24"/>
        </w:rPr>
        <w:t xml:space="preserve"> </w:t>
      </w:r>
      <w:proofErr w:type="spellStart"/>
      <w:r w:rsidR="00A21C77">
        <w:rPr>
          <w:rFonts w:ascii="Times New Roman" w:hAnsi="Times New Roman" w:cs="Times New Roman"/>
          <w:sz w:val="24"/>
          <w:szCs w:val="24"/>
        </w:rPr>
        <w:t>Blockchain</w:t>
      </w:r>
      <w:proofErr w:type="spellEnd"/>
      <w:r w:rsidR="00A21C77">
        <w:rPr>
          <w:rFonts w:ascii="Times New Roman" w:hAnsi="Times New Roman" w:cs="Times New Roman"/>
          <w:sz w:val="24"/>
          <w:szCs w:val="24"/>
        </w:rPr>
        <w:t xml:space="preserve"> and its associated tokens. </w:t>
      </w:r>
      <w:r>
        <w:rPr>
          <w:rFonts w:ascii="Times New Roman" w:hAnsi="Times New Roman" w:cs="Times New Roman"/>
          <w:sz w:val="24"/>
          <w:szCs w:val="24"/>
        </w:rPr>
        <w:t xml:space="preserve">These decisions </w:t>
      </w:r>
      <w:r w:rsidR="00A21C77">
        <w:rPr>
          <w:rFonts w:ascii="Times New Roman" w:hAnsi="Times New Roman" w:cs="Times New Roman"/>
          <w:sz w:val="24"/>
          <w:szCs w:val="24"/>
        </w:rPr>
        <w:t>may</w:t>
      </w:r>
      <w:r>
        <w:rPr>
          <w:rFonts w:ascii="Times New Roman" w:hAnsi="Times New Roman" w:cs="Times New Roman"/>
          <w:sz w:val="24"/>
          <w:szCs w:val="24"/>
        </w:rPr>
        <w:t xml:space="preserve"> adversely affect the utility of any tokens you own.</w:t>
      </w:r>
      <w:r w:rsidR="00A21C77">
        <w:rPr>
          <w:rFonts w:ascii="Times New Roman" w:hAnsi="Times New Roman" w:cs="Times New Roman"/>
          <w:sz w:val="24"/>
          <w:szCs w:val="24"/>
        </w:rPr>
        <w:t xml:space="preserve"> </w:t>
      </w:r>
    </w:p>
    <w:p w14:paraId="692F45FF" w14:textId="0C34D422"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regulatory status of cryptographic tokens is an area of great uncertainty, and that tokens may face significant regulatory change in the future. It is difficult to predict how or whether legislatures or regulatory agencies around the world will treat </w:t>
      </w:r>
      <w:proofErr w:type="spellStart"/>
      <w:r>
        <w:rPr>
          <w:rFonts w:ascii="Times New Roman" w:hAnsi="Times New Roman" w:cs="Times New Roman"/>
          <w:sz w:val="24"/>
          <w:szCs w:val="24"/>
        </w:rPr>
        <w:t>blockchains</w:t>
      </w:r>
      <w:proofErr w:type="spellEnd"/>
      <w:r>
        <w:rPr>
          <w:rFonts w:ascii="Times New Roman" w:hAnsi="Times New Roman" w:cs="Times New Roman"/>
          <w:sz w:val="24"/>
          <w:szCs w:val="24"/>
        </w:rPr>
        <w:t xml:space="preserve"> and tokens. It is possible regulatory actions will negatively impact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and its tokens in a number of different ways, including but not limited to potentially being prohibited or requiring registration or licensing. The Company may cease operations in areas where regulatory or legislative changes make it unviable or commercially undesirable to continue to operate in that jurisdiction. </w:t>
      </w:r>
    </w:p>
    <w:p w14:paraId="61BAC7BC" w14:textId="3A98759A"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tokens face uncertain tax treatment. You must seek your own tax advice concerning tokens, and purchase or use of tokens may result in adverse tax consequences.</w:t>
      </w:r>
    </w:p>
    <w:p w14:paraId="06B5959B" w14:textId="0640D59C"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Company may, due to any number of reasons in the future, including but not limited to poor demand for its services, failure of commercial relationships, intellectual property challenges, etc., the Company may no longer be viable to operate and may dissolve. </w:t>
      </w:r>
    </w:p>
    <w:p w14:paraId="007C24F5" w14:textId="4091962D" w:rsidR="00B126D0" w:rsidRP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cryptographic tokens are a new and untested technology, and that there may be additional risks associated with your purchase and usage of the tokens, potentially including unanticipated risks. </w:t>
      </w:r>
    </w:p>
    <w:sectPr w:rsidR="00B126D0" w:rsidRPr="00B126D0">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19B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19B7C" w16cid:durableId="1D107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39F65" w14:textId="77777777" w:rsidR="00197E33" w:rsidRDefault="00197E33" w:rsidP="003850B0">
      <w:pPr>
        <w:spacing w:after="0" w:line="240" w:lineRule="auto"/>
      </w:pPr>
      <w:r>
        <w:separator/>
      </w:r>
    </w:p>
  </w:endnote>
  <w:endnote w:type="continuationSeparator" w:id="0">
    <w:p w14:paraId="5D55FC9E" w14:textId="77777777" w:rsidR="00197E33" w:rsidRDefault="00197E33" w:rsidP="0038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egoe UI">
    <w:altName w:val="Arial"/>
    <w:panose1 w:val="020B0502040204020203"/>
    <w:charset w:val="00"/>
    <w:family w:val="swiss"/>
    <w:pitch w:val="variable"/>
    <w:sig w:usb0="E00022FF" w:usb1="C000205B" w:usb2="00000009" w:usb3="00000000" w:csb0="000001D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696486"/>
      <w:docPartObj>
        <w:docPartGallery w:val="Page Numbers (Bottom of Page)"/>
        <w:docPartUnique/>
      </w:docPartObj>
    </w:sdtPr>
    <w:sdtEndPr>
      <w:rPr>
        <w:noProof/>
      </w:rPr>
    </w:sdtEndPr>
    <w:sdtContent>
      <w:p w14:paraId="02116E24" w14:textId="364B2D83" w:rsidR="00B126D0" w:rsidRDefault="00B126D0">
        <w:pPr>
          <w:pStyle w:val="Footer"/>
          <w:jc w:val="center"/>
        </w:pPr>
        <w:r>
          <w:fldChar w:fldCharType="begin"/>
        </w:r>
        <w:r>
          <w:instrText xml:space="preserve"> PAGE   \* MERGEFORMAT </w:instrText>
        </w:r>
        <w:r>
          <w:fldChar w:fldCharType="separate"/>
        </w:r>
        <w:r w:rsidR="00C97E56">
          <w:rPr>
            <w:noProof/>
          </w:rPr>
          <w:t>12</w:t>
        </w:r>
        <w:r>
          <w:rPr>
            <w:noProof/>
          </w:rPr>
          <w:fldChar w:fldCharType="end"/>
        </w:r>
      </w:p>
    </w:sdtContent>
  </w:sdt>
  <w:p w14:paraId="108CC67D" w14:textId="77777777" w:rsidR="00B126D0" w:rsidRDefault="00B12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388A7" w14:textId="77777777" w:rsidR="00197E33" w:rsidRDefault="00197E33" w:rsidP="003850B0">
      <w:pPr>
        <w:spacing w:after="0" w:line="240" w:lineRule="auto"/>
      </w:pPr>
      <w:r>
        <w:separator/>
      </w:r>
    </w:p>
  </w:footnote>
  <w:footnote w:type="continuationSeparator" w:id="0">
    <w:p w14:paraId="12F857D2" w14:textId="77777777" w:rsidR="00197E33" w:rsidRDefault="00197E33" w:rsidP="003850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4568"/>
    <w:multiLevelType w:val="hybridMultilevel"/>
    <w:tmpl w:val="71901A42"/>
    <w:lvl w:ilvl="0" w:tplc="FAEE086A">
      <w:start w:val="1"/>
      <w:numFmt w:val="decimal"/>
      <w:lvlText w:val="%1."/>
      <w:lvlJc w:val="left"/>
      <w:pPr>
        <w:ind w:left="720" w:hanging="360"/>
      </w:pPr>
      <w:rPr>
        <w:rFonts w:hint="default"/>
        <w:b w:val="0"/>
        <w:color w:val="auto"/>
      </w:rPr>
    </w:lvl>
    <w:lvl w:ilvl="1" w:tplc="9218223E">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27EBA"/>
    <w:multiLevelType w:val="hybridMultilevel"/>
    <w:tmpl w:val="7C649292"/>
    <w:lvl w:ilvl="0" w:tplc="44B0A6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4646DFB"/>
    <w:multiLevelType w:val="hybridMultilevel"/>
    <w:tmpl w:val="E230DF88"/>
    <w:lvl w:ilvl="0" w:tplc="FFEA5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Louie">
    <w15:presenceInfo w15:providerId="None" w15:userId="Andrea Louie"/>
  </w15:person>
  <w15:person w15:author="Evan Jensen">
    <w15:presenceInfo w15:providerId="Windows Live" w15:userId="704aaf12846dd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D7"/>
    <w:rsid w:val="00001D0D"/>
    <w:rsid w:val="00023EFD"/>
    <w:rsid w:val="000557DD"/>
    <w:rsid w:val="00082F18"/>
    <w:rsid w:val="000B6452"/>
    <w:rsid w:val="000F2170"/>
    <w:rsid w:val="00120A90"/>
    <w:rsid w:val="001315CE"/>
    <w:rsid w:val="00134299"/>
    <w:rsid w:val="0017790D"/>
    <w:rsid w:val="00197E33"/>
    <w:rsid w:val="001C7714"/>
    <w:rsid w:val="001F0D1F"/>
    <w:rsid w:val="001F1E83"/>
    <w:rsid w:val="00241FAF"/>
    <w:rsid w:val="00250B4F"/>
    <w:rsid w:val="00254FF8"/>
    <w:rsid w:val="00282BA8"/>
    <w:rsid w:val="00291DD7"/>
    <w:rsid w:val="002A24A5"/>
    <w:rsid w:val="002B6560"/>
    <w:rsid w:val="00312151"/>
    <w:rsid w:val="0032590F"/>
    <w:rsid w:val="003850B0"/>
    <w:rsid w:val="003B6262"/>
    <w:rsid w:val="003C3A2E"/>
    <w:rsid w:val="003E0B0B"/>
    <w:rsid w:val="003E35AB"/>
    <w:rsid w:val="003E4CBB"/>
    <w:rsid w:val="003F31CD"/>
    <w:rsid w:val="00402432"/>
    <w:rsid w:val="00410664"/>
    <w:rsid w:val="00496BB3"/>
    <w:rsid w:val="004A0C9D"/>
    <w:rsid w:val="004A7D54"/>
    <w:rsid w:val="004B2E81"/>
    <w:rsid w:val="004D6D17"/>
    <w:rsid w:val="005030F5"/>
    <w:rsid w:val="0052313B"/>
    <w:rsid w:val="00566F1A"/>
    <w:rsid w:val="0059282E"/>
    <w:rsid w:val="005A4DE6"/>
    <w:rsid w:val="006277F1"/>
    <w:rsid w:val="006423E5"/>
    <w:rsid w:val="0068764D"/>
    <w:rsid w:val="00691BDC"/>
    <w:rsid w:val="006E070E"/>
    <w:rsid w:val="006F2069"/>
    <w:rsid w:val="00724FFD"/>
    <w:rsid w:val="00727251"/>
    <w:rsid w:val="0073238A"/>
    <w:rsid w:val="00733F25"/>
    <w:rsid w:val="0076719C"/>
    <w:rsid w:val="007C1D6D"/>
    <w:rsid w:val="007C79A0"/>
    <w:rsid w:val="007E04EB"/>
    <w:rsid w:val="007F59F7"/>
    <w:rsid w:val="008215B9"/>
    <w:rsid w:val="008422B4"/>
    <w:rsid w:val="008665A4"/>
    <w:rsid w:val="00872A8C"/>
    <w:rsid w:val="008758F4"/>
    <w:rsid w:val="0088539A"/>
    <w:rsid w:val="008D20AC"/>
    <w:rsid w:val="008E4C48"/>
    <w:rsid w:val="008E6DBD"/>
    <w:rsid w:val="00995FA9"/>
    <w:rsid w:val="009B4AA4"/>
    <w:rsid w:val="009D55C1"/>
    <w:rsid w:val="009E09DA"/>
    <w:rsid w:val="00A21C77"/>
    <w:rsid w:val="00A36518"/>
    <w:rsid w:val="00A81200"/>
    <w:rsid w:val="00B126D0"/>
    <w:rsid w:val="00B206BC"/>
    <w:rsid w:val="00B207A3"/>
    <w:rsid w:val="00B24316"/>
    <w:rsid w:val="00B26112"/>
    <w:rsid w:val="00B318E4"/>
    <w:rsid w:val="00B93834"/>
    <w:rsid w:val="00BC1074"/>
    <w:rsid w:val="00BD1DCA"/>
    <w:rsid w:val="00BD2B06"/>
    <w:rsid w:val="00BD41AD"/>
    <w:rsid w:val="00BD42C5"/>
    <w:rsid w:val="00BD576D"/>
    <w:rsid w:val="00BE1D63"/>
    <w:rsid w:val="00BF2ED7"/>
    <w:rsid w:val="00BF56FE"/>
    <w:rsid w:val="00C004FD"/>
    <w:rsid w:val="00C05E8A"/>
    <w:rsid w:val="00C13142"/>
    <w:rsid w:val="00C143A1"/>
    <w:rsid w:val="00C15A9C"/>
    <w:rsid w:val="00C15EB0"/>
    <w:rsid w:val="00C15FF9"/>
    <w:rsid w:val="00C62B4B"/>
    <w:rsid w:val="00C97E56"/>
    <w:rsid w:val="00CC0E9F"/>
    <w:rsid w:val="00CC504E"/>
    <w:rsid w:val="00CD1ED6"/>
    <w:rsid w:val="00D25B47"/>
    <w:rsid w:val="00D84F7B"/>
    <w:rsid w:val="00DA6794"/>
    <w:rsid w:val="00DF2B36"/>
    <w:rsid w:val="00E305ED"/>
    <w:rsid w:val="00E36E66"/>
    <w:rsid w:val="00E630C5"/>
    <w:rsid w:val="00E83B2D"/>
    <w:rsid w:val="00E91BCA"/>
    <w:rsid w:val="00EC4A12"/>
    <w:rsid w:val="00F130A6"/>
    <w:rsid w:val="00F14300"/>
    <w:rsid w:val="00F423E6"/>
    <w:rsid w:val="00F558C3"/>
    <w:rsid w:val="00F76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E5"/>
    <w:pPr>
      <w:ind w:left="720"/>
      <w:contextualSpacing/>
    </w:pPr>
  </w:style>
  <w:style w:type="character" w:styleId="CommentReference">
    <w:name w:val="annotation reference"/>
    <w:basedOn w:val="DefaultParagraphFont"/>
    <w:uiPriority w:val="99"/>
    <w:semiHidden/>
    <w:unhideWhenUsed/>
    <w:rsid w:val="006E070E"/>
    <w:rPr>
      <w:sz w:val="16"/>
      <w:szCs w:val="16"/>
    </w:rPr>
  </w:style>
  <w:style w:type="paragraph" w:styleId="CommentText">
    <w:name w:val="annotation text"/>
    <w:basedOn w:val="Normal"/>
    <w:link w:val="CommentTextChar"/>
    <w:uiPriority w:val="99"/>
    <w:semiHidden/>
    <w:unhideWhenUsed/>
    <w:rsid w:val="006E070E"/>
    <w:pPr>
      <w:spacing w:line="240" w:lineRule="auto"/>
    </w:pPr>
    <w:rPr>
      <w:sz w:val="20"/>
      <w:szCs w:val="20"/>
    </w:rPr>
  </w:style>
  <w:style w:type="character" w:customStyle="1" w:styleId="CommentTextChar">
    <w:name w:val="Comment Text Char"/>
    <w:basedOn w:val="DefaultParagraphFont"/>
    <w:link w:val="CommentText"/>
    <w:uiPriority w:val="99"/>
    <w:semiHidden/>
    <w:rsid w:val="006E070E"/>
    <w:rPr>
      <w:sz w:val="20"/>
      <w:szCs w:val="20"/>
    </w:rPr>
  </w:style>
  <w:style w:type="paragraph" w:styleId="CommentSubject">
    <w:name w:val="annotation subject"/>
    <w:basedOn w:val="CommentText"/>
    <w:next w:val="CommentText"/>
    <w:link w:val="CommentSubjectChar"/>
    <w:uiPriority w:val="99"/>
    <w:semiHidden/>
    <w:unhideWhenUsed/>
    <w:rsid w:val="006E070E"/>
    <w:rPr>
      <w:b/>
      <w:bCs/>
    </w:rPr>
  </w:style>
  <w:style w:type="character" w:customStyle="1" w:styleId="CommentSubjectChar">
    <w:name w:val="Comment Subject Char"/>
    <w:basedOn w:val="CommentTextChar"/>
    <w:link w:val="CommentSubject"/>
    <w:uiPriority w:val="99"/>
    <w:semiHidden/>
    <w:rsid w:val="006E070E"/>
    <w:rPr>
      <w:b/>
      <w:bCs/>
      <w:sz w:val="20"/>
      <w:szCs w:val="20"/>
    </w:rPr>
  </w:style>
  <w:style w:type="paragraph" w:styleId="BalloonText">
    <w:name w:val="Balloon Text"/>
    <w:basedOn w:val="Normal"/>
    <w:link w:val="BalloonTextChar"/>
    <w:uiPriority w:val="99"/>
    <w:semiHidden/>
    <w:unhideWhenUsed/>
    <w:rsid w:val="006E0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70E"/>
    <w:rPr>
      <w:rFonts w:ascii="Segoe UI" w:hAnsi="Segoe UI" w:cs="Segoe UI"/>
      <w:sz w:val="18"/>
      <w:szCs w:val="18"/>
    </w:rPr>
  </w:style>
  <w:style w:type="paragraph" w:styleId="Header">
    <w:name w:val="header"/>
    <w:basedOn w:val="Normal"/>
    <w:link w:val="HeaderChar"/>
    <w:uiPriority w:val="99"/>
    <w:unhideWhenUsed/>
    <w:rsid w:val="00385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B0"/>
  </w:style>
  <w:style w:type="paragraph" w:styleId="Footer">
    <w:name w:val="footer"/>
    <w:basedOn w:val="Normal"/>
    <w:link w:val="FooterChar"/>
    <w:uiPriority w:val="99"/>
    <w:unhideWhenUsed/>
    <w:rsid w:val="00385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E5"/>
    <w:pPr>
      <w:ind w:left="720"/>
      <w:contextualSpacing/>
    </w:pPr>
  </w:style>
  <w:style w:type="character" w:styleId="CommentReference">
    <w:name w:val="annotation reference"/>
    <w:basedOn w:val="DefaultParagraphFont"/>
    <w:uiPriority w:val="99"/>
    <w:semiHidden/>
    <w:unhideWhenUsed/>
    <w:rsid w:val="006E070E"/>
    <w:rPr>
      <w:sz w:val="16"/>
      <w:szCs w:val="16"/>
    </w:rPr>
  </w:style>
  <w:style w:type="paragraph" w:styleId="CommentText">
    <w:name w:val="annotation text"/>
    <w:basedOn w:val="Normal"/>
    <w:link w:val="CommentTextChar"/>
    <w:uiPriority w:val="99"/>
    <w:semiHidden/>
    <w:unhideWhenUsed/>
    <w:rsid w:val="006E070E"/>
    <w:pPr>
      <w:spacing w:line="240" w:lineRule="auto"/>
    </w:pPr>
    <w:rPr>
      <w:sz w:val="20"/>
      <w:szCs w:val="20"/>
    </w:rPr>
  </w:style>
  <w:style w:type="character" w:customStyle="1" w:styleId="CommentTextChar">
    <w:name w:val="Comment Text Char"/>
    <w:basedOn w:val="DefaultParagraphFont"/>
    <w:link w:val="CommentText"/>
    <w:uiPriority w:val="99"/>
    <w:semiHidden/>
    <w:rsid w:val="006E070E"/>
    <w:rPr>
      <w:sz w:val="20"/>
      <w:szCs w:val="20"/>
    </w:rPr>
  </w:style>
  <w:style w:type="paragraph" w:styleId="CommentSubject">
    <w:name w:val="annotation subject"/>
    <w:basedOn w:val="CommentText"/>
    <w:next w:val="CommentText"/>
    <w:link w:val="CommentSubjectChar"/>
    <w:uiPriority w:val="99"/>
    <w:semiHidden/>
    <w:unhideWhenUsed/>
    <w:rsid w:val="006E070E"/>
    <w:rPr>
      <w:b/>
      <w:bCs/>
    </w:rPr>
  </w:style>
  <w:style w:type="character" w:customStyle="1" w:styleId="CommentSubjectChar">
    <w:name w:val="Comment Subject Char"/>
    <w:basedOn w:val="CommentTextChar"/>
    <w:link w:val="CommentSubject"/>
    <w:uiPriority w:val="99"/>
    <w:semiHidden/>
    <w:rsid w:val="006E070E"/>
    <w:rPr>
      <w:b/>
      <w:bCs/>
      <w:sz w:val="20"/>
      <w:szCs w:val="20"/>
    </w:rPr>
  </w:style>
  <w:style w:type="paragraph" w:styleId="BalloonText">
    <w:name w:val="Balloon Text"/>
    <w:basedOn w:val="Normal"/>
    <w:link w:val="BalloonTextChar"/>
    <w:uiPriority w:val="99"/>
    <w:semiHidden/>
    <w:unhideWhenUsed/>
    <w:rsid w:val="006E0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70E"/>
    <w:rPr>
      <w:rFonts w:ascii="Segoe UI" w:hAnsi="Segoe UI" w:cs="Segoe UI"/>
      <w:sz w:val="18"/>
      <w:szCs w:val="18"/>
    </w:rPr>
  </w:style>
  <w:style w:type="paragraph" w:styleId="Header">
    <w:name w:val="header"/>
    <w:basedOn w:val="Normal"/>
    <w:link w:val="HeaderChar"/>
    <w:uiPriority w:val="99"/>
    <w:unhideWhenUsed/>
    <w:rsid w:val="00385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B0"/>
  </w:style>
  <w:style w:type="paragraph" w:styleId="Footer">
    <w:name w:val="footer"/>
    <w:basedOn w:val="Normal"/>
    <w:link w:val="FooterChar"/>
    <w:uiPriority w:val="99"/>
    <w:unhideWhenUsed/>
    <w:rsid w:val="00385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0B8BC-0F5D-4561-8DC9-1B782D80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5466</Words>
  <Characters>31157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Louie</dc:creator>
  <cp:keywords/>
  <dc:description/>
  <cp:lastModifiedBy> </cp:lastModifiedBy>
  <cp:revision>4</cp:revision>
  <dcterms:created xsi:type="dcterms:W3CDTF">2017-08-22T15:20:00Z</dcterms:created>
  <dcterms:modified xsi:type="dcterms:W3CDTF">2017-08-22T17:40:00Z</dcterms:modified>
</cp:coreProperties>
</file>